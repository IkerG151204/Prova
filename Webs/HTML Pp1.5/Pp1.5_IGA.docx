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C6EF81" w14:textId="77777777" w:rsidR="001E7893" w:rsidRPr="001E7893" w:rsidRDefault="001E7893" w:rsidP="001E7893">
      <w:pPr>
        <w:pStyle w:val="Encabezado3"/>
        <w:jc w:val="center"/>
        <w:rPr>
          <w:rFonts w:cs="Arial"/>
          <w:bCs/>
        </w:rPr>
      </w:pPr>
      <w:r w:rsidRPr="001E7893">
        <w:rPr>
          <w:rFonts w:cs="Arial"/>
          <w:bCs/>
        </w:rPr>
        <w:t>A</w:t>
      </w:r>
      <w:r w:rsidR="00BE3146">
        <w:rPr>
          <w:rFonts w:cs="Arial"/>
          <w:bCs/>
        </w:rPr>
        <w:t>1</w:t>
      </w:r>
      <w:r w:rsidRPr="001E7893">
        <w:rPr>
          <w:rFonts w:cs="Arial"/>
          <w:bCs/>
        </w:rPr>
        <w:t xml:space="preserve">.- Proposta </w:t>
      </w:r>
      <w:r w:rsidR="00CB1F5F">
        <w:rPr>
          <w:rFonts w:cs="Arial"/>
          <w:bCs/>
        </w:rPr>
        <w:t>P</w:t>
      </w:r>
      <w:r w:rsidRPr="001E7893">
        <w:rPr>
          <w:rFonts w:cs="Arial"/>
          <w:bCs/>
        </w:rPr>
        <w:t xml:space="preserve">ràctica </w:t>
      </w:r>
      <w:r w:rsidR="00BE3146">
        <w:rPr>
          <w:rFonts w:cs="Arial"/>
          <w:bCs/>
        </w:rPr>
        <w:t>1.</w:t>
      </w:r>
      <w:r w:rsidR="000154CD">
        <w:rPr>
          <w:rFonts w:cs="Arial"/>
          <w:bCs/>
        </w:rPr>
        <w:t>5</w:t>
      </w:r>
      <w:r w:rsidR="004B0F70">
        <w:rPr>
          <w:rFonts w:cs="Arial"/>
          <w:bCs/>
        </w:rPr>
        <w:t xml:space="preserve">.– </w:t>
      </w:r>
      <w:r w:rsidR="00852943">
        <w:rPr>
          <w:rFonts w:cs="Arial"/>
          <w:bCs/>
        </w:rPr>
        <w:t>Introducció al</w:t>
      </w:r>
      <w:r w:rsidR="00F03D79">
        <w:rPr>
          <w:rFonts w:cs="Arial"/>
          <w:bCs/>
        </w:rPr>
        <w:t xml:space="preserve"> </w:t>
      </w:r>
      <w:r w:rsidR="000154CD">
        <w:rPr>
          <w:rFonts w:cs="Arial"/>
          <w:bCs/>
        </w:rPr>
        <w:t>CSS</w:t>
      </w:r>
      <w:r w:rsidR="007A5CB3">
        <w:rPr>
          <w:rFonts w:cs="Arial"/>
          <w:bCs/>
        </w:rPr>
        <w:t xml:space="preserve"> i Selectors</w:t>
      </w:r>
    </w:p>
    <w:p w14:paraId="44DEF869" w14:textId="79AA20C4" w:rsidR="001E7893" w:rsidRPr="001E7893" w:rsidRDefault="001E7893" w:rsidP="001E7893">
      <w:pPr>
        <w:spacing w:before="480" w:after="240" w:line="300" w:lineRule="exact"/>
        <w:rPr>
          <w:rFonts w:ascii="Arial" w:hAnsi="Arial" w:cs="Arial"/>
          <w:b/>
          <w:bCs/>
          <w:sz w:val="24"/>
          <w:szCs w:val="24"/>
        </w:rPr>
      </w:pPr>
      <w:r w:rsidRPr="001E7893">
        <w:rPr>
          <w:rFonts w:ascii="Arial" w:hAnsi="Arial" w:cs="Arial"/>
          <w:b/>
          <w:bCs/>
          <w:sz w:val="24"/>
          <w:szCs w:val="24"/>
        </w:rPr>
        <w:t>Nom:</w:t>
      </w:r>
      <w:r w:rsidR="00750ECD">
        <w:rPr>
          <w:rFonts w:ascii="Arial" w:hAnsi="Arial" w:cs="Arial"/>
          <w:b/>
          <w:bCs/>
          <w:sz w:val="24"/>
          <w:szCs w:val="24"/>
        </w:rPr>
        <w:t xml:space="preserve"> Iker Goenaga</w:t>
      </w:r>
    </w:p>
    <w:p w14:paraId="38ECB81A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OBJECTIUS</w:t>
      </w:r>
    </w:p>
    <w:p w14:paraId="6C5F7CC2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adequat dels comentaris per aclarir parts del codi. </w:t>
      </w:r>
    </w:p>
    <w:p w14:paraId="26420AFA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Tabula correctament els blocs de manera que el codi sigui entenedor. </w:t>
      </w:r>
    </w:p>
    <w:p w14:paraId="4EABCCE5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Realitza les feines en el temps proposat i amb la metodologia establerta.</w:t>
      </w:r>
    </w:p>
    <w:p w14:paraId="2FE0503F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Utilitza les etiquetes amb els seus atributs seguint la sintaxi correcta definida per l’estàndard.</w:t>
      </w:r>
    </w:p>
    <w:p w14:paraId="4B735FAC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Identifica i usa els atributs propis de cada etiqueta. </w:t>
      </w:r>
    </w:p>
    <w:p w14:paraId="242A1AB5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el valors adients i entenedors per a cada atribut de les etiquetes. </w:t>
      </w:r>
    </w:p>
    <w:p w14:paraId="7E4F67B1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Combina les etiquetes de manera adequada seguint l’ordre establert. </w:t>
      </w:r>
    </w:p>
    <w:p w14:paraId="4749FE9E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parametritzat de les etiquetes per donar vistositat al document HTML. </w:t>
      </w:r>
    </w:p>
    <w:p w14:paraId="7CB9BD0D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Realitza les feines en el temps proposat i amb la metodologia establerta.</w:t>
      </w:r>
    </w:p>
    <w:p w14:paraId="7C968AC3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Implementa un lloc web a partir de diversos documents HTML.</w:t>
      </w:r>
    </w:p>
    <w:p w14:paraId="36566289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Identifica els diferents documents i objectes del lloc web seguint les normes establertes.</w:t>
      </w:r>
    </w:p>
    <w:p w14:paraId="2B0EF9D0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Estructura correctament l’organització d’arxius dins el lloc. </w:t>
      </w:r>
    </w:p>
    <w:p w14:paraId="78926472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adequadament els enllaços relatius i absoluts als documents o objectes del lloc web. </w:t>
      </w:r>
    </w:p>
    <w:p w14:paraId="232458FC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Coneix i domina eines de programari per desenvolupar documents HTML.</w:t>
      </w:r>
    </w:p>
    <w:p w14:paraId="447680DB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amb habilitat editors HTML. </w:t>
      </w:r>
    </w:p>
    <w:p w14:paraId="113A2C13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Fa servir amb habilitat gestors i entorns de programació HTML avançats.</w:t>
      </w:r>
    </w:p>
    <w:p w14:paraId="7FB9988F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Construeix un document en cascada (CSS) emprant una sintaxi i estructura correctes i fent que el codi sigui llegible i entenedor amb l’ajut de comentaris i tabulacions dels blocs de codi corresponents.</w:t>
      </w:r>
    </w:p>
    <w:p w14:paraId="0E1EA6FB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Estructura correctament i identifica cada part d’un document en cascada (CSS).</w:t>
      </w:r>
    </w:p>
    <w:p w14:paraId="48F89691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adequat dels comentaris per aclarir parts del codi. </w:t>
      </w:r>
    </w:p>
    <w:p w14:paraId="03B5190A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Tabula correctament els blocs de manera que el codi sigui entenedor.</w:t>
      </w:r>
    </w:p>
    <w:p w14:paraId="558E385F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Utilitza i coneix els estils amb els seus atributs seguint la sintaxi correcta definida per l’estàndard.</w:t>
      </w:r>
    </w:p>
    <w:p w14:paraId="4C158700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Identifica i usa els atributs propis de cada estil. </w:t>
      </w:r>
    </w:p>
    <w:p w14:paraId="70E8F9D1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els valors adients i entenedors per a cada estil. </w:t>
      </w:r>
    </w:p>
    <w:p w14:paraId="34C4B991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Combina les etiquetes de manera adequada seguint l’ordre establert. </w:t>
      </w:r>
    </w:p>
    <w:p w14:paraId="7A0FC637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parametritzat dels estils per donar vistositat al document. </w:t>
      </w:r>
    </w:p>
    <w:p w14:paraId="4A342451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lastRenderedPageBreak/>
        <w:t>Implementa un lloc web a partir de diversos documents HTML amb estils.</w:t>
      </w:r>
    </w:p>
    <w:p w14:paraId="4D62067A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Identifica els diferents documents i objectes del lloc web seguint les normes establertes. </w:t>
      </w:r>
    </w:p>
    <w:p w14:paraId="449F41FF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Estructura correctament l’organització d’estils. </w:t>
      </w:r>
    </w:p>
    <w:p w14:paraId="2CB3BF03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Utilitza adequadament els nivells d’aplicació dels estils en el web.</w:t>
      </w:r>
    </w:p>
    <w:p w14:paraId="06B394BC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Coneix i domina eines de programari per desenvolupar documents amb estils.</w:t>
      </w:r>
    </w:p>
    <w:p w14:paraId="325D9E14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Coneix i utilitza amb habilitat editors CSS. </w:t>
      </w:r>
    </w:p>
    <w:p w14:paraId="4C863E6E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Coneix i utilitza amb habilitat gestors i entorns de programació CSS avançats.</w:t>
      </w:r>
    </w:p>
    <w:p w14:paraId="5515E1A5" w14:textId="77777777" w:rsidR="000154CD" w:rsidRPr="001E7893" w:rsidRDefault="000154CD" w:rsidP="000154CD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 w:rsidRPr="001E7893">
        <w:rPr>
          <w:rFonts w:ascii="Arial" w:hAnsi="Arial" w:cs="Arial"/>
          <w:sz w:val="28"/>
          <w:szCs w:val="28"/>
        </w:rPr>
        <w:t>INSTRUCCIONS</w:t>
      </w:r>
    </w:p>
    <w:p w14:paraId="437E4F0F" w14:textId="77777777" w:rsidR="000154CD" w:rsidRPr="001E7893" w:rsidRDefault="000154CD" w:rsidP="000154CD">
      <w:pPr>
        <w:pStyle w:val="NormalWeb"/>
        <w:suppressAutoHyphens w:val="0"/>
        <w:spacing w:beforeAutospacing="1" w:after="0"/>
        <w:jc w:val="both"/>
        <w:rPr>
          <w:rFonts w:ascii="Arial" w:hAnsi="Arial" w:cs="Arial"/>
        </w:rPr>
      </w:pPr>
      <w:r w:rsidRPr="001E7893">
        <w:rPr>
          <w:rFonts w:ascii="Arial" w:hAnsi="Arial" w:cs="Arial"/>
        </w:rPr>
        <w:t>Llegeix amb calma que s'ha de fer abans de començar. I recorda de posar el teu nom en el lloc del document que ho sol·licita.</w:t>
      </w:r>
    </w:p>
    <w:p w14:paraId="5FABBD4D" w14:textId="77777777" w:rsidR="000154CD" w:rsidRPr="002A3587" w:rsidRDefault="000154CD" w:rsidP="000154CD">
      <w:pPr>
        <w:pStyle w:val="NormalWeb"/>
        <w:suppressAutoHyphens w:val="0"/>
        <w:spacing w:beforeAutospacing="1" w:after="0"/>
        <w:jc w:val="both"/>
        <w:rPr>
          <w:rFonts w:ascii="Arial" w:hAnsi="Arial" w:cs="Arial"/>
          <w:u w:val="single"/>
        </w:rPr>
      </w:pPr>
      <w:r w:rsidRPr="001E7893">
        <w:rPr>
          <w:rFonts w:ascii="Arial" w:hAnsi="Arial" w:cs="Arial"/>
        </w:rPr>
        <w:t xml:space="preserve">Per fer l'entrega recorda que has de retornar </w:t>
      </w:r>
      <w:r w:rsidRPr="001E7893">
        <w:rPr>
          <w:rFonts w:ascii="Arial" w:hAnsi="Arial" w:cs="Arial"/>
          <w:b/>
          <w:bCs/>
        </w:rPr>
        <w:t>aquest arxiu</w:t>
      </w:r>
      <w:r w:rsidRPr="001E78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 </w:t>
      </w:r>
      <w:r w:rsidRPr="002A3587">
        <w:rPr>
          <w:rFonts w:ascii="Arial" w:hAnsi="Arial" w:cs="Arial"/>
          <w:u w:val="single"/>
        </w:rPr>
        <w:t xml:space="preserve">un arxiu </w:t>
      </w:r>
      <w:proofErr w:type="spellStart"/>
      <w:r w:rsidRPr="002A3587">
        <w:rPr>
          <w:rFonts w:ascii="Arial" w:hAnsi="Arial" w:cs="Arial"/>
          <w:u w:val="single"/>
        </w:rPr>
        <w:t>html</w:t>
      </w:r>
      <w:proofErr w:type="spellEnd"/>
      <w:r>
        <w:rPr>
          <w:rFonts w:ascii="Arial" w:hAnsi="Arial" w:cs="Arial"/>
          <w:u w:val="single"/>
        </w:rPr>
        <w:t xml:space="preserve"> i </w:t>
      </w:r>
      <w:proofErr w:type="spellStart"/>
      <w:r>
        <w:rPr>
          <w:rFonts w:ascii="Arial" w:hAnsi="Arial" w:cs="Arial"/>
          <w:u w:val="single"/>
        </w:rPr>
        <w:t>css</w:t>
      </w:r>
      <w:proofErr w:type="spellEnd"/>
      <w:r w:rsidRPr="002A3587">
        <w:rPr>
          <w:rFonts w:ascii="Arial" w:hAnsi="Arial" w:cs="Arial"/>
          <w:u w:val="single"/>
        </w:rPr>
        <w:t xml:space="preserve"> </w:t>
      </w:r>
      <w:r w:rsidR="00D451BC">
        <w:rPr>
          <w:rFonts w:ascii="Arial" w:hAnsi="Arial" w:cs="Arial"/>
          <w:u w:val="single"/>
        </w:rPr>
        <w:t xml:space="preserve">amb el segon </w:t>
      </w:r>
      <w:r w:rsidRPr="002A3587">
        <w:rPr>
          <w:rFonts w:ascii="Arial" w:hAnsi="Arial" w:cs="Arial"/>
          <w:u w:val="single"/>
        </w:rPr>
        <w:t>exercici</w:t>
      </w:r>
      <w:r>
        <w:rPr>
          <w:rFonts w:ascii="Arial" w:hAnsi="Arial" w:cs="Arial"/>
          <w:u w:val="single"/>
        </w:rPr>
        <w:t xml:space="preserve"> així com les carpetes que hagis fet servir</w:t>
      </w:r>
      <w:r w:rsidRPr="002A3587">
        <w:rPr>
          <w:rFonts w:ascii="Arial" w:hAnsi="Arial" w:cs="Arial"/>
          <w:u w:val="single"/>
        </w:rPr>
        <w:t xml:space="preserve"> amb el nom Pp1.</w:t>
      </w:r>
      <w:r>
        <w:rPr>
          <w:rFonts w:ascii="Arial" w:hAnsi="Arial" w:cs="Arial"/>
          <w:u w:val="single"/>
        </w:rPr>
        <w:t>5</w:t>
      </w:r>
      <w:r w:rsidRPr="002A3587">
        <w:rPr>
          <w:rFonts w:ascii="Arial" w:hAnsi="Arial" w:cs="Arial"/>
          <w:u w:val="single"/>
        </w:rPr>
        <w:t>_[les teves inicials].zip o similar.</w:t>
      </w:r>
    </w:p>
    <w:p w14:paraId="5A8A1E6B" w14:textId="77777777" w:rsidR="00C6564F" w:rsidRDefault="00C6564F" w:rsidP="001E7893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</w:p>
    <w:p w14:paraId="7FBDDAD7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INTRODUCCIÓ</w:t>
      </w:r>
    </w:p>
    <w:p w14:paraId="3181607E" w14:textId="77777777" w:rsidR="00C6564F" w:rsidRDefault="00852943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 w:rsidRPr="00852943">
        <w:rPr>
          <w:rFonts w:ascii="Arial" w:hAnsi="Arial" w:cs="Arial"/>
          <w:bCs/>
        </w:rPr>
        <w:t xml:space="preserve">En aquesta pràctica </w:t>
      </w:r>
      <w:r w:rsidR="00BE3146">
        <w:rPr>
          <w:rFonts w:ascii="Arial" w:hAnsi="Arial" w:cs="Arial"/>
          <w:bCs/>
        </w:rPr>
        <w:t xml:space="preserve">ens dedicarem a </w:t>
      </w:r>
      <w:r w:rsidR="00F03D79">
        <w:rPr>
          <w:rFonts w:ascii="Arial" w:hAnsi="Arial" w:cs="Arial"/>
          <w:bCs/>
        </w:rPr>
        <w:t xml:space="preserve">començar a treballar amb el </w:t>
      </w:r>
      <w:r w:rsidR="000154CD">
        <w:rPr>
          <w:rFonts w:ascii="Arial" w:hAnsi="Arial" w:cs="Arial"/>
          <w:bCs/>
        </w:rPr>
        <w:t xml:space="preserve">fitxer d’estils CSS diferent del de </w:t>
      </w:r>
      <w:r w:rsidR="00F03D79">
        <w:rPr>
          <w:rFonts w:ascii="Arial" w:hAnsi="Arial" w:cs="Arial"/>
          <w:bCs/>
        </w:rPr>
        <w:t>llenguatge de marques HTML</w:t>
      </w:r>
      <w:r w:rsidR="00CB1F5F">
        <w:rPr>
          <w:rFonts w:ascii="Arial" w:hAnsi="Arial" w:cs="Arial"/>
          <w:bCs/>
        </w:rPr>
        <w:t>.</w:t>
      </w:r>
    </w:p>
    <w:p w14:paraId="4B5F9B50" w14:textId="77777777"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</w:p>
    <w:p w14:paraId="2DD6283A" w14:textId="77777777"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 convenient abans de donar per finalitzat cada exercici validar que no hi ha cap error amb l’enllaç.</w:t>
      </w:r>
    </w:p>
    <w:p w14:paraId="0BD1FC96" w14:textId="353B2562" w:rsidR="00F03D79" w:rsidRPr="00F03D79" w:rsidRDefault="00753418" w:rsidP="00F46633">
      <w:pPr>
        <w:pStyle w:val="NormalWeb"/>
        <w:spacing w:before="0" w:after="0"/>
        <w:jc w:val="center"/>
        <w:rPr>
          <w:rFonts w:ascii="Arial" w:hAnsi="Arial" w:cs="Arial"/>
        </w:rPr>
      </w:pPr>
      <w:hyperlink r:id="rId7" w:anchor="validate_by_upload+with_options" w:history="1">
        <w:r w:rsidR="00F03D79" w:rsidRPr="00F03D79">
          <w:rPr>
            <w:rStyle w:val="Hipervnculo"/>
            <w:rFonts w:ascii="Arial" w:hAnsi="Arial" w:cs="Arial"/>
          </w:rPr>
          <w:t>https://validator.w3.or</w:t>
        </w:r>
        <w:r w:rsidR="00F03D79" w:rsidRPr="00F03D79">
          <w:rPr>
            <w:rStyle w:val="Hipervnculo"/>
            <w:rFonts w:ascii="Arial" w:hAnsi="Arial" w:cs="Arial"/>
          </w:rPr>
          <w:t>g</w:t>
        </w:r>
        <w:r w:rsidR="00F03D79" w:rsidRPr="00F03D79">
          <w:rPr>
            <w:rStyle w:val="Hipervnculo"/>
            <w:rFonts w:ascii="Arial" w:hAnsi="Arial" w:cs="Arial"/>
          </w:rPr>
          <w:t>/#validate_by_upload+with_options</w:t>
        </w:r>
      </w:hyperlink>
    </w:p>
    <w:p w14:paraId="7DF8E49C" w14:textId="3E839712" w:rsidR="00155F59" w:rsidRDefault="00C31CD6">
      <w:pPr>
        <w:suppressAutoHyphens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9ACE38F" wp14:editId="59476B7F">
            <wp:simplePos x="0" y="0"/>
            <wp:positionH relativeFrom="margin">
              <wp:align>center</wp:align>
            </wp:positionH>
            <wp:positionV relativeFrom="paragraph">
              <wp:posOffset>231553</wp:posOffset>
            </wp:positionV>
            <wp:extent cx="4886325" cy="1475105"/>
            <wp:effectExtent l="0" t="0" r="9525" b="0"/>
            <wp:wrapTight wrapText="bothSides">
              <wp:wrapPolygon edited="0">
                <wp:start x="0" y="0"/>
                <wp:lineTo x="0" y="21200"/>
                <wp:lineTo x="21558" y="21200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03E120" w14:textId="6AB8618F" w:rsidR="00C31CD6" w:rsidRDefault="00C31CD6" w:rsidP="00155F59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435A3883" w14:textId="77777777" w:rsidR="00C31CD6" w:rsidRDefault="00C31CD6" w:rsidP="00155F59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3C01767" w14:textId="71E0423E" w:rsidR="00155F59" w:rsidRPr="00155F59" w:rsidRDefault="00155F59" w:rsidP="00155F59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155F59">
        <w:rPr>
          <w:rFonts w:ascii="Arial" w:hAnsi="Arial" w:cs="Arial"/>
          <w:b/>
          <w:bCs/>
        </w:rPr>
        <w:t xml:space="preserve">Ara ja sí, s’ha de tenir el </w:t>
      </w:r>
      <w:r w:rsidRPr="00155F59">
        <w:rPr>
          <w:rFonts w:ascii="Arial" w:hAnsi="Arial" w:cs="Arial"/>
          <w:b/>
          <w:bCs/>
          <w:u w:val="single"/>
        </w:rPr>
        <w:t>validador en verd</w:t>
      </w:r>
      <w:r w:rsidRPr="00155F59">
        <w:rPr>
          <w:rFonts w:ascii="Arial" w:hAnsi="Arial" w:cs="Arial"/>
          <w:b/>
          <w:bCs/>
        </w:rPr>
        <w:t xml:space="preserve"> per a poder obtenir valoració de l’exercici.</w:t>
      </w:r>
    </w:p>
    <w:p w14:paraId="11D3ACDC" w14:textId="50673DF1" w:rsidR="000154CD" w:rsidRDefault="000154CD">
      <w:pPr>
        <w:suppressAutoHyphens w:val="0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br w:type="page"/>
      </w:r>
    </w:p>
    <w:p w14:paraId="009B2767" w14:textId="77777777" w:rsidR="00F03D79" w:rsidRDefault="00F03D79" w:rsidP="00F46633">
      <w:pPr>
        <w:pStyle w:val="NormalWeb"/>
        <w:spacing w:before="0" w:after="0"/>
        <w:jc w:val="center"/>
        <w:rPr>
          <w:rFonts w:ascii="Arial" w:hAnsi="Arial" w:cs="Arial"/>
          <w:bCs/>
        </w:rPr>
      </w:pPr>
    </w:p>
    <w:p w14:paraId="5B4345BA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EXERCICIS</w:t>
      </w:r>
    </w:p>
    <w:p w14:paraId="3ED6C9F6" w14:textId="77777777" w:rsidR="00D10401" w:rsidRDefault="00D10401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73579FB4" w14:textId="77777777" w:rsidR="00F033F8" w:rsidRDefault="00753418" w:rsidP="000154CD">
      <w:pPr>
        <w:suppressAutoHyphens w:val="0"/>
        <w:spacing w:after="0" w:line="240" w:lineRule="auto"/>
        <w:jc w:val="center"/>
        <w:rPr>
          <w:rFonts w:ascii="Arial" w:hAnsi="Arial" w:cs="Arial"/>
          <w:b/>
        </w:rPr>
      </w:pPr>
      <w:hyperlink r:id="rId9" w:history="1">
        <w:r w:rsidR="000154CD" w:rsidRPr="00145E8D">
          <w:rPr>
            <w:rStyle w:val="Hipervnculo"/>
            <w:rFonts w:ascii="Arial" w:hAnsi="Arial" w:cs="Arial"/>
            <w:b/>
          </w:rPr>
          <w:t>https://www.w3schools.com/cssref/css_selectors.asp</w:t>
        </w:r>
      </w:hyperlink>
    </w:p>
    <w:p w14:paraId="0396B03C" w14:textId="77777777" w:rsidR="000154CD" w:rsidRDefault="000154CD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6F39A61" w14:textId="77777777" w:rsidR="000154CD" w:rsidRDefault="000154CD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A765801" w14:textId="2962178D" w:rsidR="000154CD" w:rsidRPr="006E1331" w:rsidRDefault="000154CD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E1331">
        <w:rPr>
          <w:rFonts w:ascii="Arial" w:hAnsi="Arial" w:cs="Arial"/>
          <w:b/>
          <w:sz w:val="24"/>
          <w:szCs w:val="24"/>
        </w:rPr>
        <w:t xml:space="preserve">Exercici </w:t>
      </w:r>
      <w:r w:rsidR="005F1E4C">
        <w:rPr>
          <w:rFonts w:ascii="Arial" w:hAnsi="Arial" w:cs="Arial"/>
          <w:b/>
          <w:sz w:val="24"/>
          <w:szCs w:val="24"/>
        </w:rPr>
        <w:t>1</w:t>
      </w:r>
      <w:r w:rsidRPr="006E1331">
        <w:rPr>
          <w:rFonts w:ascii="Arial" w:hAnsi="Arial" w:cs="Arial"/>
          <w:b/>
          <w:sz w:val="24"/>
          <w:szCs w:val="24"/>
        </w:rPr>
        <w:t xml:space="preserve">.- </w:t>
      </w:r>
      <w:r w:rsidRPr="006E1331">
        <w:rPr>
          <w:rFonts w:ascii="Arial" w:hAnsi="Arial" w:cs="Arial"/>
          <w:sz w:val="24"/>
          <w:szCs w:val="24"/>
        </w:rPr>
        <w:t>Fes una pàgina</w:t>
      </w:r>
      <w:r w:rsidR="006E1331">
        <w:rPr>
          <w:rFonts w:ascii="Arial" w:hAnsi="Arial" w:cs="Arial"/>
          <w:sz w:val="24"/>
          <w:szCs w:val="24"/>
        </w:rPr>
        <w:t xml:space="preserve"> web utilitzant un fitxer</w:t>
      </w:r>
      <w:r w:rsidRPr="006E1331">
        <w:rPr>
          <w:rFonts w:ascii="Arial" w:hAnsi="Arial" w:cs="Arial"/>
          <w:sz w:val="24"/>
          <w:szCs w:val="24"/>
        </w:rPr>
        <w:t xml:space="preserve"> HTML i </w:t>
      </w:r>
      <w:r w:rsidR="006E1331">
        <w:rPr>
          <w:rFonts w:ascii="Arial" w:hAnsi="Arial" w:cs="Arial"/>
          <w:sz w:val="24"/>
          <w:szCs w:val="24"/>
        </w:rPr>
        <w:t xml:space="preserve">un </w:t>
      </w:r>
      <w:r w:rsidRPr="006E1331">
        <w:rPr>
          <w:rFonts w:ascii="Arial" w:hAnsi="Arial" w:cs="Arial"/>
          <w:sz w:val="24"/>
          <w:szCs w:val="24"/>
        </w:rPr>
        <w:t>CSS</w:t>
      </w:r>
      <w:r w:rsidR="00D451BC" w:rsidRPr="006E1331">
        <w:rPr>
          <w:rFonts w:ascii="Arial" w:hAnsi="Arial" w:cs="Arial"/>
          <w:sz w:val="24"/>
          <w:szCs w:val="24"/>
        </w:rPr>
        <w:t xml:space="preserve"> sobre el tema que vulguis</w:t>
      </w:r>
      <w:r w:rsidR="006B291E">
        <w:rPr>
          <w:rFonts w:ascii="Arial" w:hAnsi="Arial" w:cs="Arial"/>
          <w:sz w:val="24"/>
          <w:szCs w:val="24"/>
        </w:rPr>
        <w:t xml:space="preserve"> (pots aprofitar de nou el que fas fer servir al </w:t>
      </w:r>
      <w:proofErr w:type="spellStart"/>
      <w:r w:rsidR="006B291E">
        <w:rPr>
          <w:rFonts w:ascii="Arial" w:hAnsi="Arial" w:cs="Arial"/>
          <w:sz w:val="24"/>
          <w:szCs w:val="24"/>
        </w:rPr>
        <w:t>Google</w:t>
      </w:r>
      <w:proofErr w:type="spellEnd"/>
      <w:r w:rsidR="006B2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91E">
        <w:rPr>
          <w:rFonts w:ascii="Arial" w:hAnsi="Arial" w:cs="Arial"/>
          <w:sz w:val="24"/>
          <w:szCs w:val="24"/>
        </w:rPr>
        <w:t>Sites</w:t>
      </w:r>
      <w:proofErr w:type="spellEnd"/>
      <w:r w:rsidR="006B291E">
        <w:rPr>
          <w:rFonts w:ascii="Arial" w:hAnsi="Arial" w:cs="Arial"/>
          <w:sz w:val="24"/>
          <w:szCs w:val="24"/>
        </w:rPr>
        <w:t xml:space="preserve"> de la UF1</w:t>
      </w:r>
      <w:r w:rsidR="005F1E4C">
        <w:rPr>
          <w:rFonts w:ascii="Arial" w:hAnsi="Arial" w:cs="Arial"/>
          <w:sz w:val="24"/>
          <w:szCs w:val="24"/>
        </w:rPr>
        <w:t>)</w:t>
      </w:r>
      <w:r w:rsidR="00D451BC" w:rsidRPr="006E1331">
        <w:rPr>
          <w:rFonts w:ascii="Arial" w:hAnsi="Arial" w:cs="Arial"/>
          <w:sz w:val="24"/>
          <w:szCs w:val="24"/>
        </w:rPr>
        <w:t xml:space="preserve">, i fes servir com a mínim una vegada cadascun dels selectors </w:t>
      </w:r>
      <w:r w:rsidR="00780EF7">
        <w:rPr>
          <w:rFonts w:ascii="Arial" w:hAnsi="Arial" w:cs="Arial"/>
          <w:sz w:val="24"/>
          <w:szCs w:val="24"/>
        </w:rPr>
        <w:t xml:space="preserve">que es </w:t>
      </w:r>
      <w:r w:rsidR="00E5701A">
        <w:rPr>
          <w:rFonts w:ascii="Arial" w:hAnsi="Arial" w:cs="Arial"/>
          <w:sz w:val="24"/>
          <w:szCs w:val="24"/>
        </w:rPr>
        <w:t>faciliten</w:t>
      </w:r>
      <w:r w:rsidR="00D451BC" w:rsidRPr="006E1331">
        <w:rPr>
          <w:rFonts w:ascii="Arial" w:hAnsi="Arial" w:cs="Arial"/>
          <w:sz w:val="24"/>
          <w:szCs w:val="24"/>
        </w:rPr>
        <w:t xml:space="preserve">. </w:t>
      </w:r>
      <w:r w:rsidR="00D451BC" w:rsidRPr="00E5701A">
        <w:rPr>
          <w:rFonts w:ascii="Arial" w:hAnsi="Arial" w:cs="Arial"/>
          <w:b/>
          <w:bCs/>
          <w:sz w:val="24"/>
          <w:szCs w:val="24"/>
        </w:rPr>
        <w:t>Has de comentar cadascun d’ells en el codi i que s’espera que faci un cop es mostri al navegador</w:t>
      </w:r>
      <w:r w:rsidR="00D451BC" w:rsidRPr="006E1331">
        <w:rPr>
          <w:rFonts w:ascii="Arial" w:hAnsi="Arial" w:cs="Arial"/>
          <w:sz w:val="24"/>
          <w:szCs w:val="24"/>
        </w:rPr>
        <w:t xml:space="preserve">. </w:t>
      </w:r>
      <w:r w:rsidR="005F1E4C">
        <w:rPr>
          <w:rFonts w:ascii="Arial" w:hAnsi="Arial" w:cs="Arial"/>
          <w:sz w:val="24"/>
          <w:szCs w:val="24"/>
        </w:rPr>
        <w:t xml:space="preserve">S’ha d’adjuntar els fitxers corresponents a l’entrega i facilitat la URL del teu </w:t>
      </w:r>
      <w:proofErr w:type="spellStart"/>
      <w:r w:rsidR="005F1E4C">
        <w:rPr>
          <w:rFonts w:ascii="Arial" w:hAnsi="Arial" w:cs="Arial"/>
          <w:sz w:val="24"/>
          <w:szCs w:val="24"/>
        </w:rPr>
        <w:t>hosting</w:t>
      </w:r>
      <w:proofErr w:type="spellEnd"/>
      <w:r w:rsidR="005F1E4C">
        <w:rPr>
          <w:rFonts w:ascii="Arial" w:hAnsi="Arial" w:cs="Arial"/>
          <w:sz w:val="24"/>
          <w:szCs w:val="24"/>
        </w:rPr>
        <w:t xml:space="preserve"> on es vegi la pàgina online (en aquest cas no et demano una URL definida). </w:t>
      </w:r>
      <w:r w:rsidR="00D451BC" w:rsidRPr="006E1331">
        <w:rPr>
          <w:rFonts w:ascii="Arial" w:hAnsi="Arial" w:cs="Arial"/>
          <w:sz w:val="24"/>
          <w:szCs w:val="24"/>
        </w:rPr>
        <w:t>(</w:t>
      </w:r>
      <w:r w:rsidR="00E5701A">
        <w:rPr>
          <w:rFonts w:ascii="Arial" w:hAnsi="Arial" w:cs="Arial"/>
          <w:color w:val="00B0F0"/>
          <w:sz w:val="24"/>
          <w:szCs w:val="24"/>
        </w:rPr>
        <w:t>9</w:t>
      </w:r>
      <w:r w:rsidR="00D451BC" w:rsidRPr="006E1331">
        <w:rPr>
          <w:rFonts w:ascii="Arial" w:hAnsi="Arial" w:cs="Arial"/>
          <w:color w:val="00B0F0"/>
          <w:sz w:val="24"/>
          <w:szCs w:val="24"/>
        </w:rPr>
        <w:t>,</w:t>
      </w:r>
      <w:r w:rsidR="00E5701A">
        <w:rPr>
          <w:rFonts w:ascii="Arial" w:hAnsi="Arial" w:cs="Arial"/>
          <w:color w:val="00B0F0"/>
          <w:sz w:val="24"/>
          <w:szCs w:val="24"/>
        </w:rPr>
        <w:t>5</w:t>
      </w:r>
      <w:r w:rsidR="00D451BC" w:rsidRPr="006E1331">
        <w:rPr>
          <w:rFonts w:ascii="Arial" w:hAnsi="Arial" w:cs="Arial"/>
          <w:color w:val="00B0F0"/>
          <w:sz w:val="24"/>
          <w:szCs w:val="24"/>
        </w:rPr>
        <w:t>p</w:t>
      </w:r>
      <w:r w:rsidR="00D451BC" w:rsidRPr="006E1331">
        <w:rPr>
          <w:rFonts w:ascii="Arial" w:hAnsi="Arial" w:cs="Arial"/>
          <w:sz w:val="24"/>
          <w:szCs w:val="24"/>
        </w:rPr>
        <w:t>)</w:t>
      </w:r>
    </w:p>
    <w:p w14:paraId="791ACCE4" w14:textId="77777777" w:rsidR="00D451BC" w:rsidRDefault="00D451BC" w:rsidP="00857929">
      <w:pPr>
        <w:jc w:val="both"/>
        <w:rPr>
          <w:rFonts w:ascii="Arial" w:hAnsi="Arial" w:cs="Arial"/>
          <w:sz w:val="32"/>
          <w:szCs w:val="32"/>
        </w:rPr>
      </w:pPr>
    </w:p>
    <w:p w14:paraId="2B24EA7F" w14:textId="57C67D1A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.class1</w:t>
      </w:r>
      <w:r w:rsidR="00B27763" w:rsidRPr="004E3B9D">
        <w:rPr>
          <w:rFonts w:ascii="Arial" w:hAnsi="Arial" w:cs="Arial"/>
          <w:sz w:val="24"/>
          <w:szCs w:val="24"/>
        </w:rPr>
        <w:t xml:space="preserve"> </w:t>
      </w:r>
      <w:r w:rsidRPr="004E3B9D">
        <w:rPr>
          <w:rFonts w:ascii="Arial" w:hAnsi="Arial" w:cs="Arial"/>
          <w:sz w:val="24"/>
          <w:szCs w:val="24"/>
        </w:rPr>
        <w:t>.class2</w:t>
      </w:r>
    </w:p>
    <w:p w14:paraId="25BE0766" w14:textId="2FBEB7D2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E3B9D">
        <w:rPr>
          <w:rFonts w:ascii="Arial" w:hAnsi="Arial" w:cs="Arial"/>
          <w:sz w:val="24"/>
          <w:szCs w:val="24"/>
        </w:rPr>
        <w:t>element,element</w:t>
      </w:r>
      <w:proofErr w:type="spellEnd"/>
    </w:p>
    <w:p w14:paraId="212E0E4F" w14:textId="4FF2417F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E3B9D">
        <w:rPr>
          <w:rFonts w:ascii="Arial" w:hAnsi="Arial" w:cs="Arial"/>
          <w:sz w:val="24"/>
          <w:szCs w:val="24"/>
        </w:rPr>
        <w:t>element+element</w:t>
      </w:r>
      <w:proofErr w:type="spellEnd"/>
    </w:p>
    <w:p w14:paraId="7EE7A21F" w14:textId="6CE514DB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element1~element</w:t>
      </w:r>
      <w:r w:rsidR="004E1113" w:rsidRPr="004E3B9D">
        <w:rPr>
          <w:rFonts w:ascii="Arial" w:hAnsi="Arial" w:cs="Arial"/>
          <w:sz w:val="24"/>
          <w:szCs w:val="24"/>
        </w:rPr>
        <w:t>2</w:t>
      </w:r>
      <w:r w:rsidR="004939EB" w:rsidRPr="004E3B9D">
        <w:rPr>
          <w:rFonts w:ascii="Arial" w:hAnsi="Arial" w:cs="Arial"/>
          <w:sz w:val="24"/>
          <w:szCs w:val="24"/>
        </w:rPr>
        <w:t xml:space="preserve"> </w:t>
      </w:r>
    </w:p>
    <w:p w14:paraId="10AC4A5E" w14:textId="6ED22849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[</w:t>
      </w:r>
      <w:proofErr w:type="spellStart"/>
      <w:r w:rsidRPr="004E3B9D">
        <w:rPr>
          <w:rFonts w:ascii="Arial" w:hAnsi="Arial" w:cs="Arial"/>
          <w:sz w:val="24"/>
          <w:szCs w:val="24"/>
        </w:rPr>
        <w:t>attribute</w:t>
      </w:r>
      <w:proofErr w:type="spellEnd"/>
      <w:r w:rsidRPr="004E3B9D">
        <w:rPr>
          <w:rFonts w:ascii="Arial" w:hAnsi="Arial" w:cs="Arial"/>
          <w:sz w:val="24"/>
          <w:szCs w:val="24"/>
        </w:rPr>
        <w:t>=</w:t>
      </w:r>
      <w:proofErr w:type="spellStart"/>
      <w:r w:rsidRPr="004E3B9D">
        <w:rPr>
          <w:rFonts w:ascii="Arial" w:hAnsi="Arial" w:cs="Arial"/>
          <w:sz w:val="24"/>
          <w:szCs w:val="24"/>
        </w:rPr>
        <w:t>value</w:t>
      </w:r>
      <w:proofErr w:type="spellEnd"/>
      <w:r w:rsidRPr="004E3B9D">
        <w:rPr>
          <w:rFonts w:ascii="Arial" w:hAnsi="Arial" w:cs="Arial"/>
          <w:sz w:val="24"/>
          <w:szCs w:val="24"/>
        </w:rPr>
        <w:t>]</w:t>
      </w:r>
    </w:p>
    <w:p w14:paraId="6D560E07" w14:textId="4EBC4015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[</w:t>
      </w:r>
      <w:proofErr w:type="spellStart"/>
      <w:r w:rsidRPr="004E3B9D">
        <w:rPr>
          <w:rFonts w:ascii="Arial" w:hAnsi="Arial" w:cs="Arial"/>
          <w:sz w:val="24"/>
          <w:szCs w:val="24"/>
        </w:rPr>
        <w:t>attribute</w:t>
      </w:r>
      <w:proofErr w:type="spellEnd"/>
      <w:r w:rsidRPr="004E3B9D">
        <w:rPr>
          <w:rFonts w:ascii="Arial" w:hAnsi="Arial" w:cs="Arial"/>
          <w:sz w:val="24"/>
          <w:szCs w:val="24"/>
        </w:rPr>
        <w:t>|=</w:t>
      </w:r>
      <w:proofErr w:type="spellStart"/>
      <w:r w:rsidRPr="004E3B9D">
        <w:rPr>
          <w:rFonts w:ascii="Arial" w:hAnsi="Arial" w:cs="Arial"/>
          <w:sz w:val="24"/>
          <w:szCs w:val="24"/>
        </w:rPr>
        <w:t>value</w:t>
      </w:r>
      <w:proofErr w:type="spellEnd"/>
      <w:r w:rsidRPr="004E3B9D">
        <w:rPr>
          <w:rFonts w:ascii="Arial" w:hAnsi="Arial" w:cs="Arial"/>
          <w:sz w:val="24"/>
          <w:szCs w:val="24"/>
        </w:rPr>
        <w:t>]</w:t>
      </w:r>
    </w:p>
    <w:p w14:paraId="5612C0A8" w14:textId="661D8109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[</w:t>
      </w:r>
      <w:proofErr w:type="spellStart"/>
      <w:r w:rsidRPr="004E3B9D">
        <w:rPr>
          <w:rFonts w:ascii="Arial" w:hAnsi="Arial" w:cs="Arial"/>
          <w:sz w:val="24"/>
          <w:szCs w:val="24"/>
        </w:rPr>
        <w:t>attribute</w:t>
      </w:r>
      <w:proofErr w:type="spellEnd"/>
      <w:r w:rsidRPr="004E3B9D">
        <w:rPr>
          <w:rFonts w:ascii="Arial" w:hAnsi="Arial" w:cs="Arial"/>
          <w:sz w:val="24"/>
          <w:szCs w:val="24"/>
        </w:rPr>
        <w:t>$=</w:t>
      </w:r>
      <w:proofErr w:type="spellStart"/>
      <w:r w:rsidRPr="004E3B9D">
        <w:rPr>
          <w:rFonts w:ascii="Arial" w:hAnsi="Arial" w:cs="Arial"/>
          <w:sz w:val="24"/>
          <w:szCs w:val="24"/>
        </w:rPr>
        <w:t>value</w:t>
      </w:r>
      <w:proofErr w:type="spellEnd"/>
      <w:r w:rsidRPr="004E3B9D">
        <w:rPr>
          <w:rFonts w:ascii="Arial" w:hAnsi="Arial" w:cs="Arial"/>
          <w:sz w:val="24"/>
          <w:szCs w:val="24"/>
        </w:rPr>
        <w:t>]</w:t>
      </w:r>
    </w:p>
    <w:p w14:paraId="2875C41A" w14:textId="14EC1894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[</w:t>
      </w:r>
      <w:proofErr w:type="spellStart"/>
      <w:r w:rsidRPr="004E3B9D">
        <w:rPr>
          <w:rFonts w:ascii="Arial" w:hAnsi="Arial" w:cs="Arial"/>
          <w:sz w:val="24"/>
          <w:szCs w:val="24"/>
        </w:rPr>
        <w:t>attribute</w:t>
      </w:r>
      <w:proofErr w:type="spellEnd"/>
      <w:r w:rsidRPr="004E3B9D">
        <w:rPr>
          <w:rFonts w:ascii="Arial" w:hAnsi="Arial" w:cs="Arial"/>
          <w:sz w:val="24"/>
          <w:szCs w:val="24"/>
        </w:rPr>
        <w:t>*=</w:t>
      </w:r>
      <w:proofErr w:type="spellStart"/>
      <w:r w:rsidRPr="004E3B9D">
        <w:rPr>
          <w:rFonts w:ascii="Arial" w:hAnsi="Arial" w:cs="Arial"/>
          <w:sz w:val="24"/>
          <w:szCs w:val="24"/>
        </w:rPr>
        <w:t>value</w:t>
      </w:r>
      <w:proofErr w:type="spellEnd"/>
      <w:r w:rsidRPr="004E3B9D">
        <w:rPr>
          <w:rFonts w:ascii="Arial" w:hAnsi="Arial" w:cs="Arial"/>
          <w:sz w:val="24"/>
          <w:szCs w:val="24"/>
        </w:rPr>
        <w:t>]</w:t>
      </w:r>
    </w:p>
    <w:p w14:paraId="59540702" w14:textId="3722D30F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::</w:t>
      </w:r>
      <w:proofErr w:type="spellStart"/>
      <w:r w:rsidRPr="004E3B9D">
        <w:rPr>
          <w:rFonts w:ascii="Arial" w:hAnsi="Arial" w:cs="Arial"/>
          <w:sz w:val="24"/>
          <w:szCs w:val="24"/>
        </w:rPr>
        <w:t>after</w:t>
      </w:r>
      <w:proofErr w:type="spellEnd"/>
    </w:p>
    <w:p w14:paraId="49A0431A" w14:textId="06AC2C70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</w:t>
      </w:r>
      <w:proofErr w:type="spellStart"/>
      <w:r w:rsidRPr="004E3B9D">
        <w:rPr>
          <w:rFonts w:ascii="Arial" w:hAnsi="Arial" w:cs="Arial"/>
          <w:sz w:val="24"/>
          <w:szCs w:val="24"/>
        </w:rPr>
        <w:t>checked</w:t>
      </w:r>
      <w:proofErr w:type="spellEnd"/>
    </w:p>
    <w:p w14:paraId="5134508B" w14:textId="230EB741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</w:t>
      </w:r>
      <w:proofErr w:type="spellStart"/>
      <w:r w:rsidRPr="004E3B9D">
        <w:rPr>
          <w:rFonts w:ascii="Arial" w:hAnsi="Arial" w:cs="Arial"/>
          <w:sz w:val="24"/>
          <w:szCs w:val="24"/>
        </w:rPr>
        <w:t>empty</w:t>
      </w:r>
      <w:proofErr w:type="spellEnd"/>
    </w:p>
    <w:p w14:paraId="08C549FA" w14:textId="3F4D4186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</w:t>
      </w:r>
      <w:proofErr w:type="spellStart"/>
      <w:r w:rsidRPr="004E3B9D">
        <w:rPr>
          <w:rFonts w:ascii="Arial" w:hAnsi="Arial" w:cs="Arial"/>
          <w:sz w:val="24"/>
          <w:szCs w:val="24"/>
        </w:rPr>
        <w:t>first-child</w:t>
      </w:r>
      <w:proofErr w:type="spellEnd"/>
      <w:r w:rsidR="00857929" w:rsidRPr="004E3B9D">
        <w:rPr>
          <w:rFonts w:ascii="Arial" w:hAnsi="Arial" w:cs="Arial"/>
          <w:sz w:val="24"/>
          <w:szCs w:val="24"/>
        </w:rPr>
        <w:t xml:space="preserve"> </w:t>
      </w:r>
    </w:p>
    <w:p w14:paraId="13B3AC14" w14:textId="11D79483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::</w:t>
      </w:r>
      <w:proofErr w:type="spellStart"/>
      <w:r w:rsidRPr="004E3B9D">
        <w:rPr>
          <w:rFonts w:ascii="Arial" w:hAnsi="Arial" w:cs="Arial"/>
          <w:sz w:val="24"/>
          <w:szCs w:val="24"/>
        </w:rPr>
        <w:t>first-letter</w:t>
      </w:r>
      <w:proofErr w:type="spellEnd"/>
    </w:p>
    <w:p w14:paraId="36348240" w14:textId="5AC77587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</w:t>
      </w:r>
      <w:proofErr w:type="spellStart"/>
      <w:r w:rsidRPr="004E3B9D">
        <w:rPr>
          <w:rFonts w:ascii="Arial" w:hAnsi="Arial" w:cs="Arial"/>
          <w:sz w:val="24"/>
          <w:szCs w:val="24"/>
        </w:rPr>
        <w:t>first</w:t>
      </w:r>
      <w:proofErr w:type="spellEnd"/>
      <w:r w:rsidRPr="004E3B9D">
        <w:rPr>
          <w:rFonts w:ascii="Arial" w:hAnsi="Arial" w:cs="Arial"/>
          <w:sz w:val="24"/>
          <w:szCs w:val="24"/>
        </w:rPr>
        <w:t>-of-</w:t>
      </w:r>
      <w:proofErr w:type="spellStart"/>
      <w:r w:rsidRPr="004E3B9D">
        <w:rPr>
          <w:rFonts w:ascii="Arial" w:hAnsi="Arial" w:cs="Arial"/>
          <w:sz w:val="24"/>
          <w:szCs w:val="24"/>
        </w:rPr>
        <w:t>type</w:t>
      </w:r>
      <w:proofErr w:type="spellEnd"/>
    </w:p>
    <w:p w14:paraId="3478A52B" w14:textId="0C1A72D0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</w:t>
      </w:r>
      <w:proofErr w:type="spellStart"/>
      <w:r w:rsidRPr="004E3B9D">
        <w:rPr>
          <w:rFonts w:ascii="Arial" w:hAnsi="Arial" w:cs="Arial"/>
          <w:sz w:val="24"/>
          <w:szCs w:val="24"/>
        </w:rPr>
        <w:t>hover</w:t>
      </w:r>
      <w:proofErr w:type="spellEnd"/>
    </w:p>
    <w:p w14:paraId="35DB704A" w14:textId="41C6FE9C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</w:t>
      </w:r>
      <w:proofErr w:type="spellStart"/>
      <w:r w:rsidRPr="004E3B9D">
        <w:rPr>
          <w:rFonts w:ascii="Arial" w:hAnsi="Arial" w:cs="Arial"/>
          <w:sz w:val="24"/>
          <w:szCs w:val="24"/>
        </w:rPr>
        <w:t>last</w:t>
      </w:r>
      <w:proofErr w:type="spellEnd"/>
      <w:r w:rsidRPr="004E3B9D">
        <w:rPr>
          <w:rFonts w:ascii="Arial" w:hAnsi="Arial" w:cs="Arial"/>
          <w:sz w:val="24"/>
          <w:szCs w:val="24"/>
        </w:rPr>
        <w:t>-of-</w:t>
      </w:r>
      <w:proofErr w:type="spellStart"/>
      <w:r w:rsidRPr="004E3B9D">
        <w:rPr>
          <w:rFonts w:ascii="Arial" w:hAnsi="Arial" w:cs="Arial"/>
          <w:sz w:val="24"/>
          <w:szCs w:val="24"/>
        </w:rPr>
        <w:t>type</w:t>
      </w:r>
      <w:proofErr w:type="spellEnd"/>
    </w:p>
    <w:p w14:paraId="66863F7D" w14:textId="756E3BDD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</w:t>
      </w:r>
      <w:proofErr w:type="spellStart"/>
      <w:r w:rsidRPr="004E3B9D">
        <w:rPr>
          <w:rFonts w:ascii="Arial" w:hAnsi="Arial" w:cs="Arial"/>
          <w:sz w:val="24"/>
          <w:szCs w:val="24"/>
        </w:rPr>
        <w:t>nth-child</w:t>
      </w:r>
      <w:proofErr w:type="spellEnd"/>
      <w:r w:rsidRPr="004E3B9D">
        <w:rPr>
          <w:rFonts w:ascii="Arial" w:hAnsi="Arial" w:cs="Arial"/>
          <w:sz w:val="24"/>
          <w:szCs w:val="24"/>
        </w:rPr>
        <w:t>(n)</w:t>
      </w:r>
    </w:p>
    <w:p w14:paraId="473E868F" w14:textId="20FB7B5B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</w:t>
      </w:r>
      <w:proofErr w:type="spellStart"/>
      <w:r w:rsidRPr="004E3B9D">
        <w:rPr>
          <w:rFonts w:ascii="Arial" w:hAnsi="Arial" w:cs="Arial"/>
          <w:sz w:val="24"/>
          <w:szCs w:val="24"/>
        </w:rPr>
        <w:t>nth-last-child</w:t>
      </w:r>
      <w:proofErr w:type="spellEnd"/>
      <w:r w:rsidRPr="004E3B9D">
        <w:rPr>
          <w:rFonts w:ascii="Arial" w:hAnsi="Arial" w:cs="Arial"/>
          <w:sz w:val="24"/>
          <w:szCs w:val="24"/>
        </w:rPr>
        <w:t>(n)</w:t>
      </w:r>
    </w:p>
    <w:p w14:paraId="44BD0838" w14:textId="0FFCEC52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</w:t>
      </w:r>
      <w:proofErr w:type="spellStart"/>
      <w:r w:rsidRPr="004E3B9D">
        <w:rPr>
          <w:rFonts w:ascii="Arial" w:hAnsi="Arial" w:cs="Arial"/>
          <w:sz w:val="24"/>
          <w:szCs w:val="24"/>
        </w:rPr>
        <w:t>nth</w:t>
      </w:r>
      <w:proofErr w:type="spellEnd"/>
      <w:r w:rsidRPr="004E3B9D">
        <w:rPr>
          <w:rFonts w:ascii="Arial" w:hAnsi="Arial" w:cs="Arial"/>
          <w:sz w:val="24"/>
          <w:szCs w:val="24"/>
        </w:rPr>
        <w:t>-</w:t>
      </w:r>
      <w:proofErr w:type="spellStart"/>
      <w:r w:rsidRPr="004E3B9D">
        <w:rPr>
          <w:rFonts w:ascii="Arial" w:hAnsi="Arial" w:cs="Arial"/>
          <w:sz w:val="24"/>
          <w:szCs w:val="24"/>
        </w:rPr>
        <w:t>last</w:t>
      </w:r>
      <w:proofErr w:type="spellEnd"/>
      <w:r w:rsidRPr="004E3B9D">
        <w:rPr>
          <w:rFonts w:ascii="Arial" w:hAnsi="Arial" w:cs="Arial"/>
          <w:sz w:val="24"/>
          <w:szCs w:val="24"/>
        </w:rPr>
        <w:t>-of-</w:t>
      </w:r>
      <w:proofErr w:type="spellStart"/>
      <w:r w:rsidRPr="004E3B9D">
        <w:rPr>
          <w:rFonts w:ascii="Arial" w:hAnsi="Arial" w:cs="Arial"/>
          <w:sz w:val="24"/>
          <w:szCs w:val="24"/>
        </w:rPr>
        <w:t>type</w:t>
      </w:r>
      <w:proofErr w:type="spellEnd"/>
      <w:r w:rsidRPr="004E3B9D">
        <w:rPr>
          <w:rFonts w:ascii="Arial" w:hAnsi="Arial" w:cs="Arial"/>
          <w:sz w:val="24"/>
          <w:szCs w:val="24"/>
        </w:rPr>
        <w:t>(n)</w:t>
      </w:r>
    </w:p>
    <w:p w14:paraId="06B6EA6E" w14:textId="541306FB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</w:t>
      </w:r>
      <w:proofErr w:type="spellStart"/>
      <w:r w:rsidRPr="004E3B9D">
        <w:rPr>
          <w:rFonts w:ascii="Arial" w:hAnsi="Arial" w:cs="Arial"/>
          <w:sz w:val="24"/>
          <w:szCs w:val="24"/>
        </w:rPr>
        <w:t>only-child</w:t>
      </w:r>
      <w:proofErr w:type="spellEnd"/>
    </w:p>
    <w:p w14:paraId="59DDCEF8" w14:textId="63D8D1FE" w:rsidR="001435B3" w:rsidRPr="004E3B9D" w:rsidRDefault="001435B3" w:rsidP="008579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::</w:t>
      </w:r>
      <w:proofErr w:type="spellStart"/>
      <w:r w:rsidRPr="004E3B9D">
        <w:rPr>
          <w:rFonts w:ascii="Arial" w:hAnsi="Arial" w:cs="Arial"/>
          <w:sz w:val="24"/>
          <w:szCs w:val="24"/>
        </w:rPr>
        <w:t>placeholder</w:t>
      </w:r>
      <w:proofErr w:type="spellEnd"/>
    </w:p>
    <w:p w14:paraId="14333F51" w14:textId="2EF973A8" w:rsidR="00D451BC" w:rsidRDefault="001435B3" w:rsidP="00857929">
      <w:pPr>
        <w:pStyle w:val="Prrafodelista"/>
        <w:numPr>
          <w:ilvl w:val="0"/>
          <w:numId w:val="9"/>
        </w:numPr>
        <w:jc w:val="both"/>
        <w:rPr>
          <w:ins w:id="0" w:author="Goenaga Aramburu, Iker" w:date="2021-11-22T23:53:00Z"/>
          <w:rFonts w:ascii="Arial" w:hAnsi="Arial" w:cs="Arial"/>
          <w:sz w:val="24"/>
          <w:szCs w:val="24"/>
        </w:rPr>
      </w:pPr>
      <w:r w:rsidRPr="004E3B9D">
        <w:rPr>
          <w:rFonts w:ascii="Arial" w:hAnsi="Arial" w:cs="Arial"/>
          <w:sz w:val="24"/>
          <w:szCs w:val="24"/>
        </w:rPr>
        <w:t>:</w:t>
      </w:r>
      <w:proofErr w:type="spellStart"/>
      <w:r w:rsidRPr="004E3B9D">
        <w:rPr>
          <w:rFonts w:ascii="Arial" w:hAnsi="Arial" w:cs="Arial"/>
          <w:sz w:val="24"/>
          <w:szCs w:val="24"/>
        </w:rPr>
        <w:t>visited</w:t>
      </w:r>
      <w:proofErr w:type="spellEnd"/>
    </w:p>
    <w:p w14:paraId="32D6BC30" w14:textId="27D538B5" w:rsidR="0001541A" w:rsidRDefault="0001541A" w:rsidP="0001541A">
      <w:pPr>
        <w:pStyle w:val="Prrafodelista"/>
        <w:ind w:left="1068"/>
        <w:jc w:val="both"/>
        <w:rPr>
          <w:ins w:id="1" w:author="Goenaga Aramburu, Iker" w:date="2021-11-22T23:54:00Z"/>
          <w:rFonts w:ascii="Arial" w:hAnsi="Arial" w:cs="Arial"/>
          <w:sz w:val="24"/>
          <w:szCs w:val="24"/>
        </w:rPr>
      </w:pPr>
      <w:ins w:id="2" w:author="Goenaga Aramburu, Iker" w:date="2021-11-22T23:54:00Z">
        <w:r>
          <w:rPr>
            <w:rFonts w:ascii="Arial" w:hAnsi="Arial" w:cs="Arial"/>
            <w:sz w:val="24"/>
            <w:szCs w:val="24"/>
          </w:rPr>
          <w:lastRenderedPageBreak/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HYPERLINK "</w:instrText>
        </w:r>
        <w:r w:rsidRPr="0001541A">
          <w:rPr>
            <w:rFonts w:ascii="Arial" w:hAnsi="Arial" w:cs="Arial"/>
            <w:sz w:val="24"/>
            <w:szCs w:val="24"/>
          </w:rPr>
          <w:instrText>http://ikerg151204.cat/Pp1.5%20HTML%20EX1/EX1.html</w:instrText>
        </w:r>
        <w:r>
          <w:rPr>
            <w:rFonts w:ascii="Arial" w:hAnsi="Arial" w:cs="Arial"/>
            <w:sz w:val="24"/>
            <w:szCs w:val="24"/>
          </w:rPr>
          <w:instrText xml:space="preserve">" </w:instrText>
        </w:r>
        <w:r>
          <w:rPr>
            <w:rFonts w:ascii="Arial" w:hAnsi="Arial" w:cs="Arial"/>
            <w:sz w:val="24"/>
            <w:szCs w:val="24"/>
          </w:rPr>
          <w:fldChar w:fldCharType="separate"/>
        </w:r>
        <w:r w:rsidRPr="00C30B1F">
          <w:rPr>
            <w:rStyle w:val="Hipervnculo"/>
            <w:rFonts w:ascii="Arial" w:hAnsi="Arial" w:cs="Arial"/>
            <w:sz w:val="24"/>
            <w:szCs w:val="24"/>
          </w:rPr>
          <w:t>http://ikerg151204.cat/Pp1.5%20HTML%20EX1/EX1.html</w:t>
        </w:r>
        <w:r>
          <w:rPr>
            <w:rFonts w:ascii="Arial" w:hAnsi="Arial" w:cs="Arial"/>
            <w:sz w:val="24"/>
            <w:szCs w:val="24"/>
          </w:rPr>
          <w:fldChar w:fldCharType="end"/>
        </w:r>
      </w:ins>
    </w:p>
    <w:p w14:paraId="5F187EC6" w14:textId="77777777" w:rsidR="0001541A" w:rsidRPr="004E3B9D" w:rsidRDefault="0001541A" w:rsidP="0001541A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  <w:pPrChange w:id="3" w:author="Goenaga Aramburu, Iker" w:date="2021-11-22T23:54:00Z">
          <w:pPr>
            <w:pStyle w:val="Prrafodelista"/>
            <w:numPr>
              <w:numId w:val="9"/>
            </w:numPr>
            <w:ind w:left="1068" w:hanging="360"/>
            <w:jc w:val="both"/>
          </w:pPr>
        </w:pPrChange>
      </w:pPr>
    </w:p>
    <w:p w14:paraId="0D10BCE7" w14:textId="77777777" w:rsidR="00D451BC" w:rsidRDefault="00D451BC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562B9F6A" w14:textId="77777777" w:rsidR="00D451BC" w:rsidRDefault="00D451BC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628F99DF" w14:textId="50FBAF07" w:rsidR="00D451BC" w:rsidRDefault="00D451BC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62767748" w14:textId="75CAF9E4" w:rsidR="00587191" w:rsidRDefault="00587191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06E19FE2" w14:textId="18BF64EA" w:rsidR="00587191" w:rsidRDefault="00587191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018F2740" w14:textId="6BE1653D" w:rsidR="00587191" w:rsidRDefault="00587191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40F5CEB2" w14:textId="31075982" w:rsidR="00587191" w:rsidRDefault="00587191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020197B6" w14:textId="1225DF89" w:rsidR="00587191" w:rsidRDefault="00587191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51FD4A03" w14:textId="7D0D2B41" w:rsidR="00587191" w:rsidRDefault="00587191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7D415877" w14:textId="4EEBD72C" w:rsidR="00587191" w:rsidRDefault="00587191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48AA9C42" w14:textId="543971AF" w:rsidR="00587191" w:rsidRDefault="00587191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3ACB1B05" w14:textId="77777777" w:rsidR="00587191" w:rsidRDefault="00587191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3A0EDD39" w14:textId="77777777" w:rsidR="00D451BC" w:rsidRDefault="00D451BC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6749AC0C" w14:textId="77777777" w:rsidR="00D451BC" w:rsidRDefault="00D451BC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105A281F" w14:textId="77777777" w:rsidR="00D451BC" w:rsidRDefault="00D451BC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6DC1E5FB" w14:textId="77777777" w:rsidR="00E02711" w:rsidRPr="00487DE4" w:rsidRDefault="00E02711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  <w:r w:rsidRPr="00487DE4">
        <w:rPr>
          <w:rFonts w:ascii="Arial" w:hAnsi="Arial" w:cs="Arial"/>
          <w:sz w:val="32"/>
          <w:szCs w:val="32"/>
        </w:rPr>
        <w:t>AVALUACIÓ</w:t>
      </w:r>
    </w:p>
    <w:p w14:paraId="42A0BB48" w14:textId="77777777" w:rsidR="00E02711" w:rsidRPr="00487DE4" w:rsidRDefault="00E02711" w:rsidP="00E02711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87D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Cada exercici et mostra la seva valoració màxima en fonts blau.</w:t>
      </w:r>
    </w:p>
    <w:p w14:paraId="2B3D7E9E" w14:textId="77777777" w:rsidR="00E02711" w:rsidRPr="005D58B1" w:rsidRDefault="00E02711" w:rsidP="00E02711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D58B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sumarà fins </w:t>
      </w:r>
      <w:r w:rsidRPr="005D58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a un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mig</w:t>
      </w:r>
      <w:r w:rsidRPr="005D58B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depenent de l'actitud a classe, la presentació i la manca de faltes en l'exercici. Es valora sobre un total de 10 punts. L'aprovat es donarà a partir de 5 aquest inclòs.</w:t>
      </w:r>
    </w:p>
    <w:p w14:paraId="712F357C" w14:textId="77777777" w:rsidR="008E31F5" w:rsidRPr="005D58B1" w:rsidRDefault="008E31F5" w:rsidP="00E02711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sectPr w:rsidR="008E31F5" w:rsidRPr="005D58B1" w:rsidSect="009F7189">
      <w:headerReference w:type="default" r:id="rId10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AEE2" w14:textId="77777777" w:rsidR="00753418" w:rsidRDefault="00753418">
      <w:pPr>
        <w:spacing w:after="0" w:line="240" w:lineRule="auto"/>
      </w:pPr>
      <w:r>
        <w:separator/>
      </w:r>
    </w:p>
  </w:endnote>
  <w:endnote w:type="continuationSeparator" w:id="0">
    <w:p w14:paraId="154ADDA3" w14:textId="77777777" w:rsidR="00753418" w:rsidRDefault="0075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roid Sans Fallback">
    <w:altName w:val="MS Mincho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Tinos">
    <w:altName w:val="MS PMincho"/>
    <w:charset w:val="00"/>
    <w:family w:val="roman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iberationSans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ACF5" w14:textId="77777777" w:rsidR="00753418" w:rsidRDefault="00753418">
      <w:pPr>
        <w:spacing w:after="0" w:line="240" w:lineRule="auto"/>
      </w:pPr>
      <w:r>
        <w:separator/>
      </w:r>
    </w:p>
  </w:footnote>
  <w:footnote w:type="continuationSeparator" w:id="0">
    <w:p w14:paraId="7EC768D9" w14:textId="77777777" w:rsidR="00753418" w:rsidRDefault="00753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1B80" w14:textId="77777777" w:rsidR="00B844BB" w:rsidRDefault="00CB1F5F">
    <w:pPr>
      <w:pStyle w:val="NormalWeb"/>
      <w:spacing w:before="0"/>
      <w:rPr>
        <w:rFonts w:ascii="Arial" w:hAnsi="Arial" w:cs="Arial"/>
        <w:b/>
        <w:bCs/>
        <w:sz w:val="27"/>
        <w:szCs w:val="27"/>
      </w:rPr>
    </w:pPr>
    <w:r>
      <w:rPr>
        <w:noProof/>
        <w:lang w:eastAsia="ca-ES"/>
      </w:rPr>
      <w:drawing>
        <wp:anchor distT="0" distB="0" distL="114300" distR="114300" simplePos="0" relativeHeight="251659264" behindDoc="0" locked="0" layoutInCell="1" allowOverlap="1" wp14:anchorId="5786CFAA" wp14:editId="69D99535">
          <wp:simplePos x="0" y="0"/>
          <wp:positionH relativeFrom="column">
            <wp:posOffset>3813810</wp:posOffset>
          </wp:positionH>
          <wp:positionV relativeFrom="paragraph">
            <wp:posOffset>-54610</wp:posOffset>
          </wp:positionV>
          <wp:extent cx="1794510" cy="894080"/>
          <wp:effectExtent l="0" t="0" r="0" b="0"/>
          <wp:wrapSquare wrapText="bothSides"/>
          <wp:docPr id="13" name="Imagen 13" descr="Descripción: 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logo-cic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3D4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B3DF409" wp14:editId="72C7D8AE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19775" cy="1295400"/>
              <wp:effectExtent l="5715" t="7620" r="13335" b="11430"/>
              <wp:wrapNone/>
              <wp:docPr id="1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775" cy="1295400"/>
                      </a:xfrm>
                      <a:prstGeom prst="rect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390E26" id="Rectangle 1" o:spid="_x0000_s1026" style="position:absolute;margin-left:-6.3pt;margin-top:-6.15pt;width:458.25pt;height:102pt;z-index:-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" filled="f" strokeweight=".26mm">
              <v:stroke endcap="square"/>
            </v:rect>
          </w:pict>
        </mc:Fallback>
      </mc:AlternateContent>
    </w:r>
    <w:r w:rsidR="001917F3" w:rsidRPr="001917F3">
      <w:rPr>
        <w:rFonts w:ascii="Arial" w:hAnsi="Arial" w:cs="Arial"/>
        <w:b/>
        <w:bCs/>
        <w:noProof/>
        <w:sz w:val="27"/>
        <w:szCs w:val="27"/>
        <w:lang w:eastAsia="ca-ES"/>
      </w:rPr>
      <w:drawing>
        <wp:inline distT="0" distB="0" distL="0" distR="0" wp14:anchorId="77D07C20" wp14:editId="1436CDA4">
          <wp:extent cx="1958340" cy="330713"/>
          <wp:effectExtent l="0" t="0" r="3810" b="0"/>
          <wp:docPr id="4" name="Imagen 4" descr="Z:\Nou logo\DE_2l_verme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Nou logo\DE_2l_vermel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005" cy="343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3BF562" w14:textId="77777777" w:rsidR="00B844BB" w:rsidRDefault="00B844BB"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27"/>
        <w:szCs w:val="27"/>
      </w:rPr>
      <w:t xml:space="preserve">INSTITUT SA PALOMERA </w:t>
    </w:r>
  </w:p>
  <w:p w14:paraId="4741A26B" w14:textId="77777777" w:rsidR="00B844BB" w:rsidRDefault="00B844BB">
    <w:pPr>
      <w:pStyle w:val="NormalWeb"/>
      <w:spacing w:before="0" w:after="0"/>
    </w:pPr>
    <w:r>
      <w:rPr>
        <w:rFonts w:ascii="Arial" w:hAnsi="Arial" w:cs="Arial"/>
        <w:sz w:val="18"/>
        <w:szCs w:val="18"/>
      </w:rPr>
      <w:t xml:space="preserve">C/Vilar Petit 24 Blanes-Girona Tel 972350909 Fax 972352440 </w:t>
    </w:r>
  </w:p>
  <w:p w14:paraId="3C00B96A" w14:textId="77777777" w:rsidR="00B844BB" w:rsidRDefault="002943D4"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57BC35B" wp14:editId="48022511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0410" cy="1270"/>
              <wp:effectExtent l="5715" t="6350" r="12700" b="11430"/>
              <wp:wrapNone/>
              <wp:docPr id="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0410" cy="127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934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3pt;margin-top:5pt;width:458.3pt;height: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" strokeweight=".26mm">
              <v:stroke joinstyle="miter" endcap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58E92D2" wp14:editId="09A36247">
              <wp:simplePos x="0" y="0"/>
              <wp:positionH relativeFrom="column">
                <wp:posOffset>3606165</wp:posOffset>
              </wp:positionH>
              <wp:positionV relativeFrom="paragraph">
                <wp:posOffset>63500</wp:posOffset>
              </wp:positionV>
              <wp:extent cx="1270" cy="448310"/>
              <wp:effectExtent l="5715" t="6350" r="12065" b="12065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44831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BCED48" id="AutoShape 3" o:spid="_x0000_s1026" type="#_x0000_t32" style="position:absolute;margin-left:283.95pt;margin-top:5pt;width:.1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" strokeweight=".26mm">
              <v:stroke joinstyle="miter" endcap="square"/>
            </v:shape>
          </w:pict>
        </mc:Fallback>
      </mc:AlternateContent>
    </w:r>
  </w:p>
  <w:tbl>
    <w:tblPr>
      <w:tblW w:w="11732" w:type="dxa"/>
      <w:tblLayout w:type="fixed"/>
      <w:tblLook w:val="0000" w:firstRow="0" w:lastRow="0" w:firstColumn="0" w:lastColumn="0" w:noHBand="0" w:noVBand="0"/>
    </w:tblPr>
    <w:tblGrid>
      <w:gridCol w:w="5778"/>
      <w:gridCol w:w="2977"/>
      <w:gridCol w:w="2977"/>
    </w:tblGrid>
    <w:tr w:rsidR="00B844BB" w14:paraId="46F6AC0D" w14:textId="77777777" w:rsidTr="008E31F5">
      <w:tc>
        <w:tcPr>
          <w:tcW w:w="5778" w:type="dxa"/>
          <w:shd w:val="clear" w:color="auto" w:fill="auto"/>
        </w:tcPr>
        <w:p w14:paraId="02D5E97C" w14:textId="77777777" w:rsidR="00B844BB" w:rsidRPr="005360F4" w:rsidRDefault="00B844BB" w:rsidP="00BE3146"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sz w:val="20"/>
              <w:szCs w:val="20"/>
            </w:rPr>
            <w:t>M0</w:t>
          </w:r>
          <w:r w:rsidR="00BE3146">
            <w:rPr>
              <w:rFonts w:ascii="Arial" w:hAnsi="Arial" w:cs="Arial"/>
              <w:sz w:val="20"/>
              <w:szCs w:val="20"/>
            </w:rPr>
            <w:t>8</w:t>
          </w:r>
          <w:r w:rsidRPr="005360F4">
            <w:rPr>
              <w:rFonts w:ascii="Arial" w:hAnsi="Arial" w:cs="Arial"/>
              <w:sz w:val="20"/>
              <w:szCs w:val="20"/>
            </w:rPr>
            <w:t>.</w:t>
          </w:r>
          <w:r w:rsidR="00BE3146">
            <w:rPr>
              <w:rFonts w:ascii="Arial" w:hAnsi="Arial" w:cs="Arial"/>
              <w:sz w:val="20"/>
              <w:szCs w:val="20"/>
            </w:rPr>
            <w:t>Aplicacions Web</w:t>
          </w:r>
        </w:p>
      </w:tc>
      <w:tc>
        <w:tcPr>
          <w:tcW w:w="2977" w:type="dxa"/>
        </w:tcPr>
        <w:p w14:paraId="636AE295" w14:textId="77777777" w:rsidR="00B844BB" w:rsidRDefault="00F03D79" w:rsidP="00BE3146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Documents HTML</w:t>
          </w:r>
        </w:p>
      </w:tc>
      <w:tc>
        <w:tcPr>
          <w:tcW w:w="2977" w:type="dxa"/>
          <w:shd w:val="clear" w:color="auto" w:fill="auto"/>
        </w:tcPr>
        <w:p w14:paraId="1683523D" w14:textId="77777777" w:rsidR="00B844BB" w:rsidRDefault="00B844BB" w:rsidP="001E7893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2.Serveis Web</w:t>
          </w:r>
        </w:p>
      </w:tc>
    </w:tr>
    <w:tr w:rsidR="00B844BB" w14:paraId="31EBD873" w14:textId="77777777" w:rsidTr="008E31F5">
      <w:trPr>
        <w:trHeight w:val="447"/>
      </w:trPr>
      <w:tc>
        <w:tcPr>
          <w:tcW w:w="5778" w:type="dxa"/>
          <w:shd w:val="clear" w:color="auto" w:fill="auto"/>
        </w:tcPr>
        <w:p w14:paraId="003349EA" w14:textId="77777777" w:rsidR="00B844BB" w:rsidRPr="005360F4" w:rsidRDefault="00B844BB" w:rsidP="00F03D79">
          <w:pPr>
            <w:pStyle w:val="NormalWeb"/>
            <w:spacing w:before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color w:val="000000"/>
              <w:sz w:val="16"/>
              <w:szCs w:val="16"/>
            </w:rPr>
            <w:t>UF</w:t>
          </w:r>
          <w:r w:rsidR="00BE3146">
            <w:rPr>
              <w:rFonts w:ascii="Arial" w:hAnsi="Arial" w:cs="Arial"/>
              <w:color w:val="000000"/>
              <w:sz w:val="16"/>
              <w:szCs w:val="16"/>
            </w:rPr>
            <w:t>1</w:t>
          </w:r>
          <w:r w:rsidRPr="005360F4">
            <w:rPr>
              <w:rFonts w:ascii="Arial" w:hAnsi="Arial" w:cs="Arial"/>
              <w:color w:val="000000"/>
              <w:sz w:val="16"/>
              <w:szCs w:val="16"/>
            </w:rPr>
            <w:t xml:space="preserve">. </w:t>
          </w:r>
          <w:r w:rsidR="00F03D79">
            <w:rPr>
              <w:rFonts w:ascii="Arial" w:hAnsi="Arial" w:cs="Arial"/>
              <w:color w:val="000000"/>
              <w:sz w:val="16"/>
              <w:szCs w:val="16"/>
            </w:rPr>
            <w:t>Fonaments HTML i fulls d’estils</w:t>
          </w:r>
        </w:p>
      </w:tc>
      <w:tc>
        <w:tcPr>
          <w:tcW w:w="2977" w:type="dxa"/>
        </w:tcPr>
        <w:p w14:paraId="4AA74BA8" w14:textId="77777777" w:rsidR="00B844BB" w:rsidRDefault="00B844BB" w:rsidP="000154CD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</w:t>
          </w:r>
          <w:r w:rsidR="00BE3146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-Pp</w:t>
          </w:r>
          <w:r w:rsidR="00BE3146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</w:t>
          </w:r>
          <w:r w:rsidR="000154CD">
            <w:rPr>
              <w:rFonts w:ascii="Arial" w:hAnsi="Arial" w:cs="Arial"/>
              <w:sz w:val="20"/>
              <w:szCs w:val="20"/>
            </w:rPr>
            <w:t>5</w:t>
          </w:r>
        </w:p>
      </w:tc>
      <w:tc>
        <w:tcPr>
          <w:tcW w:w="2977" w:type="dxa"/>
          <w:shd w:val="clear" w:color="auto" w:fill="auto"/>
        </w:tcPr>
        <w:p w14:paraId="0F0E47F9" w14:textId="77777777" w:rsidR="00B844BB" w:rsidRDefault="00B844BB" w:rsidP="004B0F70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A3-Pp3.2</w:t>
          </w:r>
        </w:p>
      </w:tc>
    </w:tr>
  </w:tbl>
  <w:p w14:paraId="3FDB8812" w14:textId="77777777" w:rsidR="00B844BB" w:rsidRDefault="00B844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lang w:eastAsia="es-ES"/>
      </w:rPr>
    </w:lvl>
  </w:abstractNum>
  <w:abstractNum w:abstractNumId="5" w15:restartNumberingAfterBreak="0">
    <w:nsid w:val="00000006"/>
    <w:multiLevelType w:val="multi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4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 w15:restartNumberingAfterBreak="0">
    <w:nsid w:val="19BA34F5"/>
    <w:multiLevelType w:val="hybridMultilevel"/>
    <w:tmpl w:val="50960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34113"/>
    <w:multiLevelType w:val="hybridMultilevel"/>
    <w:tmpl w:val="88A47BC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771762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53A10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C03D8"/>
    <w:multiLevelType w:val="hybridMultilevel"/>
    <w:tmpl w:val="2B68A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105A3"/>
    <w:multiLevelType w:val="hybridMultilevel"/>
    <w:tmpl w:val="F8DCCC72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724378"/>
    <w:multiLevelType w:val="hybridMultilevel"/>
    <w:tmpl w:val="3010384A"/>
    <w:lvl w:ilvl="0" w:tplc="0C0A0005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2"/>
  </w:num>
  <w:num w:numId="5">
    <w:abstractNumId w:val="8"/>
  </w:num>
  <w:num w:numId="6">
    <w:abstractNumId w:val="14"/>
  </w:num>
  <w:num w:numId="7">
    <w:abstractNumId w:val="11"/>
  </w:num>
  <w:num w:numId="8">
    <w:abstractNumId w:val="10"/>
  </w:num>
  <w:num w:numId="9">
    <w:abstractNumId w:val="13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enaga Aramburu, Iker">
    <w15:presenceInfo w15:providerId="None" w15:userId="Goenaga Aramburu, I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26"/>
    <w:rsid w:val="0001541A"/>
    <w:rsid w:val="000154CD"/>
    <w:rsid w:val="000302F1"/>
    <w:rsid w:val="00030EAD"/>
    <w:rsid w:val="00031B4A"/>
    <w:rsid w:val="00054FB4"/>
    <w:rsid w:val="000745D5"/>
    <w:rsid w:val="00082F50"/>
    <w:rsid w:val="000A3AF5"/>
    <w:rsid w:val="000B6545"/>
    <w:rsid w:val="000E30D6"/>
    <w:rsid w:val="000F7F51"/>
    <w:rsid w:val="001020E7"/>
    <w:rsid w:val="00114FAA"/>
    <w:rsid w:val="00122FCD"/>
    <w:rsid w:val="00134720"/>
    <w:rsid w:val="001420A6"/>
    <w:rsid w:val="001435B3"/>
    <w:rsid w:val="00152356"/>
    <w:rsid w:val="00155F59"/>
    <w:rsid w:val="00161575"/>
    <w:rsid w:val="001705F9"/>
    <w:rsid w:val="001826AF"/>
    <w:rsid w:val="001917F3"/>
    <w:rsid w:val="00196595"/>
    <w:rsid w:val="001A4ACF"/>
    <w:rsid w:val="001B6252"/>
    <w:rsid w:val="001C3BAA"/>
    <w:rsid w:val="001D2E85"/>
    <w:rsid w:val="001E1ABE"/>
    <w:rsid w:val="001E5208"/>
    <w:rsid w:val="001E7893"/>
    <w:rsid w:val="001F6485"/>
    <w:rsid w:val="00226C8B"/>
    <w:rsid w:val="002302F6"/>
    <w:rsid w:val="00236F7C"/>
    <w:rsid w:val="0027147E"/>
    <w:rsid w:val="0027170C"/>
    <w:rsid w:val="00291D17"/>
    <w:rsid w:val="002943D4"/>
    <w:rsid w:val="002A3587"/>
    <w:rsid w:val="002A658A"/>
    <w:rsid w:val="002D0A75"/>
    <w:rsid w:val="002D3B0C"/>
    <w:rsid w:val="002D40B3"/>
    <w:rsid w:val="002D4AED"/>
    <w:rsid w:val="00306C57"/>
    <w:rsid w:val="0032093E"/>
    <w:rsid w:val="00334E77"/>
    <w:rsid w:val="0036408B"/>
    <w:rsid w:val="0038343E"/>
    <w:rsid w:val="0039379A"/>
    <w:rsid w:val="003B308D"/>
    <w:rsid w:val="003B5700"/>
    <w:rsid w:val="003D1465"/>
    <w:rsid w:val="003D4D27"/>
    <w:rsid w:val="00407215"/>
    <w:rsid w:val="0043613E"/>
    <w:rsid w:val="0048665E"/>
    <w:rsid w:val="004939EB"/>
    <w:rsid w:val="004957A1"/>
    <w:rsid w:val="004A2235"/>
    <w:rsid w:val="004A6511"/>
    <w:rsid w:val="004B0F70"/>
    <w:rsid w:val="004B1368"/>
    <w:rsid w:val="004B70F6"/>
    <w:rsid w:val="004B73E8"/>
    <w:rsid w:val="004D7B96"/>
    <w:rsid w:val="004E1113"/>
    <w:rsid w:val="004E3B9D"/>
    <w:rsid w:val="004F31DF"/>
    <w:rsid w:val="004F46E9"/>
    <w:rsid w:val="00501CD6"/>
    <w:rsid w:val="00520326"/>
    <w:rsid w:val="005360F4"/>
    <w:rsid w:val="005362BA"/>
    <w:rsid w:val="005679AC"/>
    <w:rsid w:val="0058171B"/>
    <w:rsid w:val="00587191"/>
    <w:rsid w:val="00592670"/>
    <w:rsid w:val="005A4CA9"/>
    <w:rsid w:val="005C1903"/>
    <w:rsid w:val="005D0EF2"/>
    <w:rsid w:val="005D4025"/>
    <w:rsid w:val="005D4E12"/>
    <w:rsid w:val="005D5650"/>
    <w:rsid w:val="005D58B1"/>
    <w:rsid w:val="005F057E"/>
    <w:rsid w:val="005F1E4C"/>
    <w:rsid w:val="005F35CC"/>
    <w:rsid w:val="00606B01"/>
    <w:rsid w:val="00606DCA"/>
    <w:rsid w:val="006109A6"/>
    <w:rsid w:val="00637BE6"/>
    <w:rsid w:val="0065271C"/>
    <w:rsid w:val="00677728"/>
    <w:rsid w:val="00682337"/>
    <w:rsid w:val="00691647"/>
    <w:rsid w:val="0069204F"/>
    <w:rsid w:val="006A0328"/>
    <w:rsid w:val="006A2222"/>
    <w:rsid w:val="006B291E"/>
    <w:rsid w:val="006C7A41"/>
    <w:rsid w:val="006D17EF"/>
    <w:rsid w:val="006D2F5E"/>
    <w:rsid w:val="006D7FCA"/>
    <w:rsid w:val="006E1331"/>
    <w:rsid w:val="006E251B"/>
    <w:rsid w:val="006F304C"/>
    <w:rsid w:val="00704DB1"/>
    <w:rsid w:val="00706036"/>
    <w:rsid w:val="0070796E"/>
    <w:rsid w:val="007176FC"/>
    <w:rsid w:val="007220CF"/>
    <w:rsid w:val="00727049"/>
    <w:rsid w:val="00750ECD"/>
    <w:rsid w:val="00753418"/>
    <w:rsid w:val="00780EF7"/>
    <w:rsid w:val="007A5CB3"/>
    <w:rsid w:val="007D76F3"/>
    <w:rsid w:val="007E436D"/>
    <w:rsid w:val="007F4535"/>
    <w:rsid w:val="007F6559"/>
    <w:rsid w:val="007F7789"/>
    <w:rsid w:val="00816C94"/>
    <w:rsid w:val="00832B82"/>
    <w:rsid w:val="00837A46"/>
    <w:rsid w:val="00843E7A"/>
    <w:rsid w:val="00852943"/>
    <w:rsid w:val="00857929"/>
    <w:rsid w:val="008714BB"/>
    <w:rsid w:val="00886B7F"/>
    <w:rsid w:val="00893C3F"/>
    <w:rsid w:val="008A1833"/>
    <w:rsid w:val="008A5D68"/>
    <w:rsid w:val="008A6463"/>
    <w:rsid w:val="008B0A24"/>
    <w:rsid w:val="008C6380"/>
    <w:rsid w:val="008D3994"/>
    <w:rsid w:val="008E31F5"/>
    <w:rsid w:val="00905091"/>
    <w:rsid w:val="00916AA6"/>
    <w:rsid w:val="009248D7"/>
    <w:rsid w:val="00925897"/>
    <w:rsid w:val="0092701B"/>
    <w:rsid w:val="00936729"/>
    <w:rsid w:val="00981C44"/>
    <w:rsid w:val="0098792C"/>
    <w:rsid w:val="009A6966"/>
    <w:rsid w:val="009B3F44"/>
    <w:rsid w:val="009D0A7A"/>
    <w:rsid w:val="009D2289"/>
    <w:rsid w:val="009E532E"/>
    <w:rsid w:val="009F7189"/>
    <w:rsid w:val="00A01F00"/>
    <w:rsid w:val="00A47BE9"/>
    <w:rsid w:val="00A52A75"/>
    <w:rsid w:val="00A538D1"/>
    <w:rsid w:val="00A84C9D"/>
    <w:rsid w:val="00A851F1"/>
    <w:rsid w:val="00A9175D"/>
    <w:rsid w:val="00A91D3A"/>
    <w:rsid w:val="00A94663"/>
    <w:rsid w:val="00AC7713"/>
    <w:rsid w:val="00AD09C7"/>
    <w:rsid w:val="00AD1805"/>
    <w:rsid w:val="00B04367"/>
    <w:rsid w:val="00B04916"/>
    <w:rsid w:val="00B15D2D"/>
    <w:rsid w:val="00B20A05"/>
    <w:rsid w:val="00B25B51"/>
    <w:rsid w:val="00B27763"/>
    <w:rsid w:val="00B342C1"/>
    <w:rsid w:val="00B37028"/>
    <w:rsid w:val="00B41EC8"/>
    <w:rsid w:val="00B54C59"/>
    <w:rsid w:val="00B64621"/>
    <w:rsid w:val="00B70AFA"/>
    <w:rsid w:val="00B844BB"/>
    <w:rsid w:val="00B87EBC"/>
    <w:rsid w:val="00BC0970"/>
    <w:rsid w:val="00BC5DEB"/>
    <w:rsid w:val="00BE2A5C"/>
    <w:rsid w:val="00BE3146"/>
    <w:rsid w:val="00C02342"/>
    <w:rsid w:val="00C31CD6"/>
    <w:rsid w:val="00C400D5"/>
    <w:rsid w:val="00C41D4D"/>
    <w:rsid w:val="00C63815"/>
    <w:rsid w:val="00C6564F"/>
    <w:rsid w:val="00C70990"/>
    <w:rsid w:val="00C844AC"/>
    <w:rsid w:val="00C94B02"/>
    <w:rsid w:val="00C96787"/>
    <w:rsid w:val="00CA5580"/>
    <w:rsid w:val="00CB1F5F"/>
    <w:rsid w:val="00CB3169"/>
    <w:rsid w:val="00CB45A7"/>
    <w:rsid w:val="00CC3CCA"/>
    <w:rsid w:val="00CD4961"/>
    <w:rsid w:val="00CE0845"/>
    <w:rsid w:val="00CE12A5"/>
    <w:rsid w:val="00CE1F9E"/>
    <w:rsid w:val="00D05B01"/>
    <w:rsid w:val="00D060AA"/>
    <w:rsid w:val="00D10401"/>
    <w:rsid w:val="00D25EF8"/>
    <w:rsid w:val="00D32625"/>
    <w:rsid w:val="00D37B58"/>
    <w:rsid w:val="00D451BC"/>
    <w:rsid w:val="00D45B9B"/>
    <w:rsid w:val="00D72C7E"/>
    <w:rsid w:val="00D9285F"/>
    <w:rsid w:val="00D951E9"/>
    <w:rsid w:val="00DA2F7B"/>
    <w:rsid w:val="00DD356C"/>
    <w:rsid w:val="00DD378E"/>
    <w:rsid w:val="00DE5789"/>
    <w:rsid w:val="00E02711"/>
    <w:rsid w:val="00E26DD3"/>
    <w:rsid w:val="00E414F6"/>
    <w:rsid w:val="00E4453D"/>
    <w:rsid w:val="00E5701A"/>
    <w:rsid w:val="00E65B37"/>
    <w:rsid w:val="00E763D7"/>
    <w:rsid w:val="00ED053A"/>
    <w:rsid w:val="00EE0A55"/>
    <w:rsid w:val="00EE41ED"/>
    <w:rsid w:val="00F033F8"/>
    <w:rsid w:val="00F03B2E"/>
    <w:rsid w:val="00F03D79"/>
    <w:rsid w:val="00F100C6"/>
    <w:rsid w:val="00F14A18"/>
    <w:rsid w:val="00F235C5"/>
    <w:rsid w:val="00F261A8"/>
    <w:rsid w:val="00F45CA9"/>
    <w:rsid w:val="00F46633"/>
    <w:rsid w:val="00F50FA2"/>
    <w:rsid w:val="00F61550"/>
    <w:rsid w:val="00F6620D"/>
    <w:rsid w:val="00F72587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C9171C6"/>
  <w15:docId w15:val="{3BF651AF-9BB3-4B01-BB0F-FF0E15F8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18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Textoindependiente"/>
    <w:qFormat/>
    <w:rsid w:val="009F7189"/>
    <w:pPr>
      <w:numPr>
        <w:numId w:val="1"/>
      </w:numPr>
      <w:spacing w:before="280" w:after="119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Ttulo2">
    <w:name w:val="heading 2"/>
    <w:basedOn w:val="Normal"/>
    <w:next w:val="Normal"/>
    <w:qFormat/>
    <w:rsid w:val="009F718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9F7189"/>
    <w:rPr>
      <w:rFonts w:ascii="Symbol" w:hAnsi="Symbol" w:cs="Symbol"/>
      <w:sz w:val="20"/>
    </w:rPr>
  </w:style>
  <w:style w:type="character" w:customStyle="1" w:styleId="WW8Num1z1">
    <w:name w:val="WW8Num1z1"/>
    <w:rsid w:val="009F7189"/>
    <w:rPr>
      <w:rFonts w:ascii="Courier New" w:hAnsi="Courier New" w:cs="Courier New"/>
      <w:sz w:val="20"/>
    </w:rPr>
  </w:style>
  <w:style w:type="character" w:customStyle="1" w:styleId="WW8Num1z2">
    <w:name w:val="WW8Num1z2"/>
    <w:rsid w:val="009F7189"/>
    <w:rPr>
      <w:rFonts w:ascii="Wingdings" w:hAnsi="Wingdings" w:cs="Wingdings"/>
      <w:sz w:val="20"/>
    </w:rPr>
  </w:style>
  <w:style w:type="character" w:customStyle="1" w:styleId="WW8Num2z0">
    <w:name w:val="WW8Num2z0"/>
    <w:rsid w:val="009F7189"/>
    <w:rPr>
      <w:rFonts w:ascii="Symbol" w:hAnsi="Symbol" w:cs="Symbol"/>
      <w:sz w:val="20"/>
    </w:rPr>
  </w:style>
  <w:style w:type="character" w:customStyle="1" w:styleId="WW8Num2z1">
    <w:name w:val="WW8Num2z1"/>
    <w:rsid w:val="009F7189"/>
    <w:rPr>
      <w:rFonts w:ascii="Courier New" w:hAnsi="Courier New" w:cs="Courier New"/>
      <w:sz w:val="20"/>
    </w:rPr>
  </w:style>
  <w:style w:type="character" w:customStyle="1" w:styleId="WW8Num2z2">
    <w:name w:val="WW8Num2z2"/>
    <w:rsid w:val="009F7189"/>
    <w:rPr>
      <w:rFonts w:ascii="Wingdings" w:hAnsi="Wingdings" w:cs="Wingdings"/>
      <w:sz w:val="20"/>
    </w:rPr>
  </w:style>
  <w:style w:type="character" w:customStyle="1" w:styleId="WW8Num3z0">
    <w:name w:val="WW8Num3z0"/>
    <w:rsid w:val="009F7189"/>
    <w:rPr>
      <w:rFonts w:ascii="Symbol" w:hAnsi="Symbol" w:cs="Symbol"/>
      <w:sz w:val="20"/>
    </w:rPr>
  </w:style>
  <w:style w:type="character" w:customStyle="1" w:styleId="WW8Num3z1">
    <w:name w:val="WW8Num3z1"/>
    <w:rsid w:val="009F7189"/>
    <w:rPr>
      <w:rFonts w:ascii="Courier New" w:hAnsi="Courier New" w:cs="Courier New"/>
      <w:sz w:val="20"/>
    </w:rPr>
  </w:style>
  <w:style w:type="character" w:customStyle="1" w:styleId="WW8Num3z2">
    <w:name w:val="WW8Num3z2"/>
    <w:rsid w:val="009F7189"/>
    <w:rPr>
      <w:rFonts w:ascii="Wingdings" w:hAnsi="Wingdings" w:cs="Wingdings"/>
      <w:sz w:val="20"/>
    </w:rPr>
  </w:style>
  <w:style w:type="character" w:customStyle="1" w:styleId="WW8Num4z0">
    <w:name w:val="WW8Num4z0"/>
    <w:rsid w:val="009F7189"/>
    <w:rPr>
      <w:rFonts w:ascii="Courier New" w:hAnsi="Courier New" w:cs="Courier New"/>
    </w:rPr>
  </w:style>
  <w:style w:type="character" w:customStyle="1" w:styleId="WW8Num4z2">
    <w:name w:val="WW8Num4z2"/>
    <w:rsid w:val="009F7189"/>
    <w:rPr>
      <w:rFonts w:ascii="Wingdings" w:hAnsi="Wingdings" w:cs="Wingdings"/>
    </w:rPr>
  </w:style>
  <w:style w:type="character" w:customStyle="1" w:styleId="WW8Num4z3">
    <w:name w:val="WW8Num4z3"/>
    <w:rsid w:val="009F7189"/>
    <w:rPr>
      <w:rFonts w:ascii="Symbol" w:hAnsi="Symbol" w:cs="Symbol"/>
    </w:rPr>
  </w:style>
  <w:style w:type="character" w:customStyle="1" w:styleId="WW8Num5z0">
    <w:name w:val="WW8Num5z0"/>
    <w:rsid w:val="009F7189"/>
  </w:style>
  <w:style w:type="character" w:customStyle="1" w:styleId="WW8Num5z1">
    <w:name w:val="WW8Num5z1"/>
    <w:rsid w:val="009F7189"/>
  </w:style>
  <w:style w:type="character" w:customStyle="1" w:styleId="WW8Num5z2">
    <w:name w:val="WW8Num5z2"/>
    <w:rsid w:val="009F7189"/>
  </w:style>
  <w:style w:type="character" w:customStyle="1" w:styleId="WW8Num5z3">
    <w:name w:val="WW8Num5z3"/>
    <w:rsid w:val="009F7189"/>
  </w:style>
  <w:style w:type="character" w:customStyle="1" w:styleId="WW8Num5z4">
    <w:name w:val="WW8Num5z4"/>
    <w:rsid w:val="009F7189"/>
  </w:style>
  <w:style w:type="character" w:customStyle="1" w:styleId="WW8Num5z5">
    <w:name w:val="WW8Num5z5"/>
    <w:rsid w:val="009F7189"/>
  </w:style>
  <w:style w:type="character" w:customStyle="1" w:styleId="WW8Num5z6">
    <w:name w:val="WW8Num5z6"/>
    <w:rsid w:val="009F7189"/>
  </w:style>
  <w:style w:type="character" w:customStyle="1" w:styleId="WW8Num5z7">
    <w:name w:val="WW8Num5z7"/>
    <w:rsid w:val="009F7189"/>
  </w:style>
  <w:style w:type="character" w:customStyle="1" w:styleId="WW8Num5z8">
    <w:name w:val="WW8Num5z8"/>
    <w:rsid w:val="009F7189"/>
  </w:style>
  <w:style w:type="character" w:customStyle="1" w:styleId="WW8Num6z0">
    <w:name w:val="WW8Num6z0"/>
    <w:rsid w:val="009F7189"/>
  </w:style>
  <w:style w:type="character" w:customStyle="1" w:styleId="WW8Num6z1">
    <w:name w:val="WW8Num6z1"/>
    <w:rsid w:val="009F7189"/>
  </w:style>
  <w:style w:type="character" w:customStyle="1" w:styleId="WW8Num6z2">
    <w:name w:val="WW8Num6z2"/>
    <w:rsid w:val="009F7189"/>
  </w:style>
  <w:style w:type="character" w:customStyle="1" w:styleId="WW8Num6z3">
    <w:name w:val="WW8Num6z3"/>
    <w:rsid w:val="009F7189"/>
  </w:style>
  <w:style w:type="character" w:customStyle="1" w:styleId="WW8Num6z4">
    <w:name w:val="WW8Num6z4"/>
    <w:rsid w:val="009F7189"/>
  </w:style>
  <w:style w:type="character" w:customStyle="1" w:styleId="WW8Num6z5">
    <w:name w:val="WW8Num6z5"/>
    <w:rsid w:val="009F7189"/>
  </w:style>
  <w:style w:type="character" w:customStyle="1" w:styleId="WW8Num6z6">
    <w:name w:val="WW8Num6z6"/>
    <w:rsid w:val="009F7189"/>
  </w:style>
  <w:style w:type="character" w:customStyle="1" w:styleId="WW8Num6z7">
    <w:name w:val="WW8Num6z7"/>
    <w:rsid w:val="009F7189"/>
  </w:style>
  <w:style w:type="character" w:customStyle="1" w:styleId="WW8Num6z8">
    <w:name w:val="WW8Num6z8"/>
    <w:rsid w:val="009F7189"/>
  </w:style>
  <w:style w:type="character" w:customStyle="1" w:styleId="WW8Num7z0">
    <w:name w:val="WW8Num7z0"/>
    <w:rsid w:val="009F7189"/>
  </w:style>
  <w:style w:type="character" w:customStyle="1" w:styleId="WW8Num7z1">
    <w:name w:val="WW8Num7z1"/>
    <w:rsid w:val="009F7189"/>
  </w:style>
  <w:style w:type="character" w:customStyle="1" w:styleId="WW8Num7z2">
    <w:name w:val="WW8Num7z2"/>
    <w:rsid w:val="009F7189"/>
  </w:style>
  <w:style w:type="character" w:customStyle="1" w:styleId="WW8Num7z3">
    <w:name w:val="WW8Num7z3"/>
    <w:rsid w:val="009F7189"/>
  </w:style>
  <w:style w:type="character" w:customStyle="1" w:styleId="WW8Num7z4">
    <w:name w:val="WW8Num7z4"/>
    <w:rsid w:val="009F7189"/>
  </w:style>
  <w:style w:type="character" w:customStyle="1" w:styleId="WW8Num7z5">
    <w:name w:val="WW8Num7z5"/>
    <w:rsid w:val="009F7189"/>
  </w:style>
  <w:style w:type="character" w:customStyle="1" w:styleId="WW8Num7z6">
    <w:name w:val="WW8Num7z6"/>
    <w:rsid w:val="009F7189"/>
  </w:style>
  <w:style w:type="character" w:customStyle="1" w:styleId="WW8Num7z7">
    <w:name w:val="WW8Num7z7"/>
    <w:rsid w:val="009F7189"/>
  </w:style>
  <w:style w:type="character" w:customStyle="1" w:styleId="WW8Num7z8">
    <w:name w:val="WW8Num7z8"/>
    <w:rsid w:val="009F7189"/>
  </w:style>
  <w:style w:type="character" w:customStyle="1" w:styleId="WW8Num8z0">
    <w:name w:val="WW8Num8z0"/>
    <w:rsid w:val="009F7189"/>
    <w:rPr>
      <w:rFonts w:ascii="Symbol" w:hAnsi="Symbol" w:cs="Symbol"/>
      <w:sz w:val="20"/>
    </w:rPr>
  </w:style>
  <w:style w:type="character" w:customStyle="1" w:styleId="WW8Num8z1">
    <w:name w:val="WW8Num8z1"/>
    <w:rsid w:val="009F7189"/>
    <w:rPr>
      <w:rFonts w:ascii="Courier New" w:hAnsi="Courier New" w:cs="Courier New"/>
      <w:sz w:val="20"/>
    </w:rPr>
  </w:style>
  <w:style w:type="character" w:customStyle="1" w:styleId="WW8Num8z2">
    <w:name w:val="WW8Num8z2"/>
    <w:rsid w:val="009F7189"/>
    <w:rPr>
      <w:rFonts w:ascii="Wingdings" w:hAnsi="Wingdings" w:cs="Wingdings"/>
      <w:sz w:val="20"/>
    </w:rPr>
  </w:style>
  <w:style w:type="character" w:customStyle="1" w:styleId="WW8Num9z0">
    <w:name w:val="WW8Num9z0"/>
    <w:rsid w:val="009F7189"/>
  </w:style>
  <w:style w:type="character" w:customStyle="1" w:styleId="WW8Num9z1">
    <w:name w:val="WW8Num9z1"/>
    <w:rsid w:val="009F7189"/>
  </w:style>
  <w:style w:type="character" w:customStyle="1" w:styleId="WW8Num9z2">
    <w:name w:val="WW8Num9z2"/>
    <w:rsid w:val="009F7189"/>
  </w:style>
  <w:style w:type="character" w:customStyle="1" w:styleId="WW8Num9z3">
    <w:name w:val="WW8Num9z3"/>
    <w:rsid w:val="009F7189"/>
  </w:style>
  <w:style w:type="character" w:customStyle="1" w:styleId="WW8Num9z4">
    <w:name w:val="WW8Num9z4"/>
    <w:rsid w:val="009F7189"/>
  </w:style>
  <w:style w:type="character" w:customStyle="1" w:styleId="WW8Num9z5">
    <w:name w:val="WW8Num9z5"/>
    <w:rsid w:val="009F7189"/>
  </w:style>
  <w:style w:type="character" w:customStyle="1" w:styleId="WW8Num9z6">
    <w:name w:val="WW8Num9z6"/>
    <w:rsid w:val="009F7189"/>
  </w:style>
  <w:style w:type="character" w:customStyle="1" w:styleId="WW8Num9z7">
    <w:name w:val="WW8Num9z7"/>
    <w:rsid w:val="009F7189"/>
  </w:style>
  <w:style w:type="character" w:customStyle="1" w:styleId="WW8Num9z8">
    <w:name w:val="WW8Num9z8"/>
    <w:rsid w:val="009F7189"/>
  </w:style>
  <w:style w:type="character" w:customStyle="1" w:styleId="WW8Num10z0">
    <w:name w:val="WW8Num10z0"/>
    <w:rsid w:val="009F7189"/>
    <w:rPr>
      <w:rFonts w:ascii="Symbol" w:hAnsi="Symbol" w:cs="Symbol"/>
      <w:sz w:val="20"/>
    </w:rPr>
  </w:style>
  <w:style w:type="character" w:customStyle="1" w:styleId="WW8Num10z1">
    <w:name w:val="WW8Num10z1"/>
    <w:rsid w:val="009F7189"/>
    <w:rPr>
      <w:rFonts w:ascii="Courier New" w:hAnsi="Courier New" w:cs="Courier New"/>
      <w:sz w:val="20"/>
    </w:rPr>
  </w:style>
  <w:style w:type="character" w:customStyle="1" w:styleId="WW8Num10z2">
    <w:name w:val="WW8Num10z2"/>
    <w:rsid w:val="009F7189"/>
    <w:rPr>
      <w:rFonts w:ascii="Wingdings" w:hAnsi="Wingdings" w:cs="Wingdings"/>
      <w:sz w:val="20"/>
    </w:rPr>
  </w:style>
  <w:style w:type="character" w:customStyle="1" w:styleId="WW8Num11z0">
    <w:name w:val="WW8Num11z0"/>
    <w:rsid w:val="009F7189"/>
    <w:rPr>
      <w:rFonts w:ascii="Symbol" w:hAnsi="Symbol" w:cs="Symbol"/>
    </w:rPr>
  </w:style>
  <w:style w:type="character" w:customStyle="1" w:styleId="WW8Num11z1">
    <w:name w:val="WW8Num11z1"/>
    <w:rsid w:val="009F7189"/>
    <w:rPr>
      <w:rFonts w:ascii="Courier New" w:hAnsi="Courier New" w:cs="Courier New"/>
    </w:rPr>
  </w:style>
  <w:style w:type="character" w:customStyle="1" w:styleId="WW8Num11z2">
    <w:name w:val="WW8Num11z2"/>
    <w:rsid w:val="009F7189"/>
    <w:rPr>
      <w:rFonts w:ascii="Wingdings" w:hAnsi="Wingdings" w:cs="Wingdings"/>
    </w:rPr>
  </w:style>
  <w:style w:type="character" w:customStyle="1" w:styleId="WW8Num12z0">
    <w:name w:val="WW8Num12z0"/>
    <w:rsid w:val="009F7189"/>
  </w:style>
  <w:style w:type="character" w:customStyle="1" w:styleId="WW8Num12z1">
    <w:name w:val="WW8Num12z1"/>
    <w:rsid w:val="009F7189"/>
  </w:style>
  <w:style w:type="character" w:customStyle="1" w:styleId="WW8Num12z2">
    <w:name w:val="WW8Num12z2"/>
    <w:rsid w:val="009F7189"/>
  </w:style>
  <w:style w:type="character" w:customStyle="1" w:styleId="WW8Num12z3">
    <w:name w:val="WW8Num12z3"/>
    <w:rsid w:val="009F7189"/>
  </w:style>
  <w:style w:type="character" w:customStyle="1" w:styleId="WW8Num12z4">
    <w:name w:val="WW8Num12z4"/>
    <w:rsid w:val="009F7189"/>
  </w:style>
  <w:style w:type="character" w:customStyle="1" w:styleId="WW8Num12z5">
    <w:name w:val="WW8Num12z5"/>
    <w:rsid w:val="009F7189"/>
  </w:style>
  <w:style w:type="character" w:customStyle="1" w:styleId="WW8Num12z6">
    <w:name w:val="WW8Num12z6"/>
    <w:rsid w:val="009F7189"/>
  </w:style>
  <w:style w:type="character" w:customStyle="1" w:styleId="WW8Num12z7">
    <w:name w:val="WW8Num12z7"/>
    <w:rsid w:val="009F7189"/>
  </w:style>
  <w:style w:type="character" w:customStyle="1" w:styleId="WW8Num12z8">
    <w:name w:val="WW8Num12z8"/>
    <w:rsid w:val="009F7189"/>
  </w:style>
  <w:style w:type="character" w:customStyle="1" w:styleId="WW8Num13z0">
    <w:name w:val="WW8Num13z0"/>
    <w:rsid w:val="009F7189"/>
    <w:rPr>
      <w:rFonts w:ascii="Symbol" w:hAnsi="Symbol" w:cs="Symbol"/>
      <w:sz w:val="20"/>
    </w:rPr>
  </w:style>
  <w:style w:type="character" w:customStyle="1" w:styleId="WW8Num13z1">
    <w:name w:val="WW8Num13z1"/>
    <w:rsid w:val="009F7189"/>
    <w:rPr>
      <w:rFonts w:ascii="Courier New" w:hAnsi="Courier New" w:cs="Courier New"/>
      <w:sz w:val="20"/>
    </w:rPr>
  </w:style>
  <w:style w:type="character" w:customStyle="1" w:styleId="WW8Num13z2">
    <w:name w:val="WW8Num13z2"/>
    <w:rsid w:val="009F7189"/>
    <w:rPr>
      <w:rFonts w:ascii="Wingdings" w:hAnsi="Wingdings" w:cs="Wingdings"/>
      <w:sz w:val="20"/>
    </w:rPr>
  </w:style>
  <w:style w:type="character" w:customStyle="1" w:styleId="WW8Num14z0">
    <w:name w:val="WW8Num14z0"/>
    <w:rsid w:val="009F7189"/>
  </w:style>
  <w:style w:type="character" w:customStyle="1" w:styleId="WW8Num14z1">
    <w:name w:val="WW8Num14z1"/>
    <w:rsid w:val="009F7189"/>
  </w:style>
  <w:style w:type="character" w:customStyle="1" w:styleId="WW8Num14z2">
    <w:name w:val="WW8Num14z2"/>
    <w:rsid w:val="009F7189"/>
  </w:style>
  <w:style w:type="character" w:customStyle="1" w:styleId="WW8Num14z3">
    <w:name w:val="WW8Num14z3"/>
    <w:rsid w:val="009F7189"/>
  </w:style>
  <w:style w:type="character" w:customStyle="1" w:styleId="WW8Num14z4">
    <w:name w:val="WW8Num14z4"/>
    <w:rsid w:val="009F7189"/>
  </w:style>
  <w:style w:type="character" w:customStyle="1" w:styleId="WW8Num14z5">
    <w:name w:val="WW8Num14z5"/>
    <w:rsid w:val="009F7189"/>
  </w:style>
  <w:style w:type="character" w:customStyle="1" w:styleId="WW8Num14z6">
    <w:name w:val="WW8Num14z6"/>
    <w:rsid w:val="009F7189"/>
  </w:style>
  <w:style w:type="character" w:customStyle="1" w:styleId="WW8Num14z7">
    <w:name w:val="WW8Num14z7"/>
    <w:rsid w:val="009F7189"/>
  </w:style>
  <w:style w:type="character" w:customStyle="1" w:styleId="WW8Num14z8">
    <w:name w:val="WW8Num14z8"/>
    <w:rsid w:val="009F7189"/>
  </w:style>
  <w:style w:type="character" w:customStyle="1" w:styleId="WW8Num15z0">
    <w:name w:val="WW8Num15z0"/>
    <w:rsid w:val="009F7189"/>
    <w:rPr>
      <w:rFonts w:ascii="Symbol" w:hAnsi="Symbol" w:cs="Symbol"/>
      <w:sz w:val="20"/>
    </w:rPr>
  </w:style>
  <w:style w:type="character" w:customStyle="1" w:styleId="WW8Num15z1">
    <w:name w:val="WW8Num15z1"/>
    <w:rsid w:val="009F7189"/>
    <w:rPr>
      <w:rFonts w:ascii="Courier New" w:hAnsi="Courier New" w:cs="Courier New"/>
      <w:sz w:val="20"/>
    </w:rPr>
  </w:style>
  <w:style w:type="character" w:customStyle="1" w:styleId="WW8Num15z2">
    <w:name w:val="WW8Num15z2"/>
    <w:rsid w:val="009F7189"/>
    <w:rPr>
      <w:rFonts w:ascii="Wingdings" w:hAnsi="Wingdings" w:cs="Wingdings"/>
      <w:sz w:val="20"/>
    </w:rPr>
  </w:style>
  <w:style w:type="character" w:customStyle="1" w:styleId="WW8Num16z0">
    <w:name w:val="WW8Num16z0"/>
    <w:rsid w:val="009F7189"/>
    <w:rPr>
      <w:rFonts w:ascii="Arial" w:eastAsia="Times New Roman" w:hAnsi="Arial" w:cs="Arial"/>
    </w:rPr>
  </w:style>
  <w:style w:type="character" w:customStyle="1" w:styleId="WW8Num16z1">
    <w:name w:val="WW8Num16z1"/>
    <w:rsid w:val="009F7189"/>
    <w:rPr>
      <w:rFonts w:ascii="Courier New" w:hAnsi="Courier New" w:cs="Courier New"/>
    </w:rPr>
  </w:style>
  <w:style w:type="character" w:customStyle="1" w:styleId="WW8Num16z2">
    <w:name w:val="WW8Num16z2"/>
    <w:rsid w:val="009F7189"/>
    <w:rPr>
      <w:rFonts w:ascii="Wingdings" w:hAnsi="Wingdings" w:cs="Wingdings"/>
    </w:rPr>
  </w:style>
  <w:style w:type="character" w:customStyle="1" w:styleId="WW8Num16z3">
    <w:name w:val="WW8Num16z3"/>
    <w:rsid w:val="009F7189"/>
    <w:rPr>
      <w:rFonts w:ascii="Symbol" w:hAnsi="Symbol" w:cs="Symbol"/>
    </w:rPr>
  </w:style>
  <w:style w:type="character" w:customStyle="1" w:styleId="WW8Num17z0">
    <w:name w:val="WW8Num17z0"/>
    <w:rsid w:val="009F7189"/>
    <w:rPr>
      <w:rFonts w:ascii="Symbol" w:hAnsi="Symbol" w:cs="Symbol"/>
      <w:sz w:val="20"/>
    </w:rPr>
  </w:style>
  <w:style w:type="character" w:customStyle="1" w:styleId="WW8Num17z1">
    <w:name w:val="WW8Num17z1"/>
    <w:rsid w:val="009F7189"/>
    <w:rPr>
      <w:rFonts w:ascii="Courier New" w:hAnsi="Courier New" w:cs="Courier New"/>
      <w:sz w:val="20"/>
    </w:rPr>
  </w:style>
  <w:style w:type="character" w:customStyle="1" w:styleId="WW8Num17z2">
    <w:name w:val="WW8Num17z2"/>
    <w:rsid w:val="009F7189"/>
    <w:rPr>
      <w:rFonts w:ascii="Wingdings" w:hAnsi="Wingdings" w:cs="Wingdings"/>
      <w:sz w:val="20"/>
    </w:rPr>
  </w:style>
  <w:style w:type="character" w:customStyle="1" w:styleId="WW8Num18z0">
    <w:name w:val="WW8Num18z0"/>
    <w:rsid w:val="009F7189"/>
  </w:style>
  <w:style w:type="character" w:customStyle="1" w:styleId="WW8Num18z1">
    <w:name w:val="WW8Num18z1"/>
    <w:rsid w:val="009F7189"/>
  </w:style>
  <w:style w:type="character" w:customStyle="1" w:styleId="WW8Num18z2">
    <w:name w:val="WW8Num18z2"/>
    <w:rsid w:val="009F7189"/>
  </w:style>
  <w:style w:type="character" w:customStyle="1" w:styleId="WW8Num18z3">
    <w:name w:val="WW8Num18z3"/>
    <w:rsid w:val="009F7189"/>
  </w:style>
  <w:style w:type="character" w:customStyle="1" w:styleId="WW8Num18z4">
    <w:name w:val="WW8Num18z4"/>
    <w:rsid w:val="009F7189"/>
  </w:style>
  <w:style w:type="character" w:customStyle="1" w:styleId="WW8Num18z5">
    <w:name w:val="WW8Num18z5"/>
    <w:rsid w:val="009F7189"/>
  </w:style>
  <w:style w:type="character" w:customStyle="1" w:styleId="WW8Num18z6">
    <w:name w:val="WW8Num18z6"/>
    <w:rsid w:val="009F7189"/>
  </w:style>
  <w:style w:type="character" w:customStyle="1" w:styleId="WW8Num18z7">
    <w:name w:val="WW8Num18z7"/>
    <w:rsid w:val="009F7189"/>
  </w:style>
  <w:style w:type="character" w:customStyle="1" w:styleId="WW8Num18z8">
    <w:name w:val="WW8Num18z8"/>
    <w:rsid w:val="009F7189"/>
  </w:style>
  <w:style w:type="character" w:customStyle="1" w:styleId="WW8Num19z0">
    <w:name w:val="WW8Num19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19z1">
    <w:name w:val="WW8Num19z1"/>
    <w:rsid w:val="009F7189"/>
    <w:rPr>
      <w:rFonts w:ascii="Courier New" w:hAnsi="Courier New" w:cs="Courier New"/>
    </w:rPr>
  </w:style>
  <w:style w:type="character" w:customStyle="1" w:styleId="WW8Num19z2">
    <w:name w:val="WW8Num19z2"/>
    <w:rsid w:val="009F7189"/>
    <w:rPr>
      <w:rFonts w:ascii="Wingdings" w:hAnsi="Wingdings" w:cs="Wingdings"/>
    </w:rPr>
  </w:style>
  <w:style w:type="character" w:customStyle="1" w:styleId="WW8Num20z0">
    <w:name w:val="WW8Num20z0"/>
    <w:rsid w:val="009F7189"/>
    <w:rPr>
      <w:rFonts w:ascii="Symbol" w:hAnsi="Symbol" w:cs="Symbol"/>
      <w:sz w:val="20"/>
    </w:rPr>
  </w:style>
  <w:style w:type="character" w:customStyle="1" w:styleId="WW8Num20z1">
    <w:name w:val="WW8Num20z1"/>
    <w:rsid w:val="009F7189"/>
    <w:rPr>
      <w:rFonts w:ascii="Courier New" w:hAnsi="Courier New" w:cs="Courier New"/>
      <w:sz w:val="20"/>
    </w:rPr>
  </w:style>
  <w:style w:type="character" w:customStyle="1" w:styleId="WW8Num20z2">
    <w:name w:val="WW8Num20z2"/>
    <w:rsid w:val="009F7189"/>
    <w:rPr>
      <w:rFonts w:ascii="Wingdings" w:hAnsi="Wingdings" w:cs="Wingdings"/>
      <w:sz w:val="20"/>
    </w:rPr>
  </w:style>
  <w:style w:type="character" w:customStyle="1" w:styleId="WW8Num21z0">
    <w:name w:val="WW8Num21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21z1">
    <w:name w:val="WW8Num21z1"/>
    <w:rsid w:val="009F7189"/>
    <w:rPr>
      <w:rFonts w:ascii="Courier New" w:hAnsi="Courier New" w:cs="Courier New"/>
    </w:rPr>
  </w:style>
  <w:style w:type="character" w:customStyle="1" w:styleId="WW8Num21z2">
    <w:name w:val="WW8Num21z2"/>
    <w:rsid w:val="009F7189"/>
    <w:rPr>
      <w:rFonts w:ascii="Wingdings" w:hAnsi="Wingdings" w:cs="Wingdings"/>
    </w:rPr>
  </w:style>
  <w:style w:type="character" w:customStyle="1" w:styleId="WW8Num22z0">
    <w:name w:val="WW8Num22z0"/>
    <w:rsid w:val="009F7189"/>
  </w:style>
  <w:style w:type="character" w:customStyle="1" w:styleId="WW8Num22z1">
    <w:name w:val="WW8Num22z1"/>
    <w:rsid w:val="009F7189"/>
  </w:style>
  <w:style w:type="character" w:customStyle="1" w:styleId="WW8Num22z2">
    <w:name w:val="WW8Num22z2"/>
    <w:rsid w:val="009F7189"/>
  </w:style>
  <w:style w:type="character" w:customStyle="1" w:styleId="WW8Num22z3">
    <w:name w:val="WW8Num22z3"/>
    <w:rsid w:val="009F7189"/>
  </w:style>
  <w:style w:type="character" w:customStyle="1" w:styleId="WW8Num22z4">
    <w:name w:val="WW8Num22z4"/>
    <w:rsid w:val="009F7189"/>
  </w:style>
  <w:style w:type="character" w:customStyle="1" w:styleId="WW8Num22z5">
    <w:name w:val="WW8Num22z5"/>
    <w:rsid w:val="009F7189"/>
  </w:style>
  <w:style w:type="character" w:customStyle="1" w:styleId="WW8Num22z6">
    <w:name w:val="WW8Num22z6"/>
    <w:rsid w:val="009F7189"/>
  </w:style>
  <w:style w:type="character" w:customStyle="1" w:styleId="WW8Num22z7">
    <w:name w:val="WW8Num22z7"/>
    <w:rsid w:val="009F7189"/>
  </w:style>
  <w:style w:type="character" w:customStyle="1" w:styleId="WW8Num22z8">
    <w:name w:val="WW8Num22z8"/>
    <w:rsid w:val="009F7189"/>
  </w:style>
  <w:style w:type="character" w:customStyle="1" w:styleId="WW8Num23z0">
    <w:name w:val="WW8Num23z0"/>
    <w:rsid w:val="009F7189"/>
    <w:rPr>
      <w:rFonts w:ascii="Symbol" w:hAnsi="Symbol" w:cs="Symbol"/>
      <w:sz w:val="20"/>
    </w:rPr>
  </w:style>
  <w:style w:type="character" w:customStyle="1" w:styleId="WW8Num23z1">
    <w:name w:val="WW8Num23z1"/>
    <w:rsid w:val="009F7189"/>
    <w:rPr>
      <w:rFonts w:ascii="Arial" w:eastAsia="Times New Roman" w:hAnsi="Arial" w:cs="Arial"/>
    </w:rPr>
  </w:style>
  <w:style w:type="character" w:customStyle="1" w:styleId="WW8Num23z2">
    <w:name w:val="WW8Num23z2"/>
    <w:rsid w:val="009F7189"/>
    <w:rPr>
      <w:rFonts w:ascii="Wingdings" w:hAnsi="Wingdings" w:cs="Wingdings"/>
      <w:sz w:val="20"/>
    </w:rPr>
  </w:style>
  <w:style w:type="character" w:customStyle="1" w:styleId="WW8Num24z0">
    <w:name w:val="WW8Num24z0"/>
    <w:rsid w:val="009F7189"/>
  </w:style>
  <w:style w:type="character" w:customStyle="1" w:styleId="WW8Num24z1">
    <w:name w:val="WW8Num24z1"/>
    <w:rsid w:val="009F7189"/>
  </w:style>
  <w:style w:type="character" w:customStyle="1" w:styleId="WW8Num24z2">
    <w:name w:val="WW8Num24z2"/>
    <w:rsid w:val="009F7189"/>
  </w:style>
  <w:style w:type="character" w:customStyle="1" w:styleId="WW8Num24z3">
    <w:name w:val="WW8Num24z3"/>
    <w:rsid w:val="009F7189"/>
  </w:style>
  <w:style w:type="character" w:customStyle="1" w:styleId="WW8Num24z4">
    <w:name w:val="WW8Num24z4"/>
    <w:rsid w:val="009F7189"/>
  </w:style>
  <w:style w:type="character" w:customStyle="1" w:styleId="WW8Num24z5">
    <w:name w:val="WW8Num24z5"/>
    <w:rsid w:val="009F7189"/>
  </w:style>
  <w:style w:type="character" w:customStyle="1" w:styleId="WW8Num24z6">
    <w:name w:val="WW8Num24z6"/>
    <w:rsid w:val="009F7189"/>
  </w:style>
  <w:style w:type="character" w:customStyle="1" w:styleId="WW8Num24z7">
    <w:name w:val="WW8Num24z7"/>
    <w:rsid w:val="009F7189"/>
  </w:style>
  <w:style w:type="character" w:customStyle="1" w:styleId="WW8Num24z8">
    <w:name w:val="WW8Num24z8"/>
    <w:rsid w:val="009F7189"/>
  </w:style>
  <w:style w:type="character" w:customStyle="1" w:styleId="WW8Num25z0">
    <w:name w:val="WW8Num25z0"/>
    <w:rsid w:val="009F7189"/>
    <w:rPr>
      <w:rFonts w:ascii="Symbol" w:hAnsi="Symbol" w:cs="Symbol"/>
      <w:color w:val="000000"/>
      <w:lang w:eastAsia="es-ES"/>
    </w:rPr>
  </w:style>
  <w:style w:type="character" w:customStyle="1" w:styleId="WW8Num25z1">
    <w:name w:val="WW8Num25z1"/>
    <w:rsid w:val="009F7189"/>
    <w:rPr>
      <w:rFonts w:ascii="Courier New" w:hAnsi="Courier New" w:cs="Courier New"/>
    </w:rPr>
  </w:style>
  <w:style w:type="character" w:customStyle="1" w:styleId="WW8Num25z2">
    <w:name w:val="WW8Num25z2"/>
    <w:rsid w:val="009F7189"/>
    <w:rPr>
      <w:rFonts w:ascii="Wingdings" w:hAnsi="Wingdings" w:cs="Wingdings"/>
    </w:rPr>
  </w:style>
  <w:style w:type="character" w:customStyle="1" w:styleId="WW8Num26z0">
    <w:name w:val="WW8Num26z0"/>
    <w:rsid w:val="009F7189"/>
    <w:rPr>
      <w:rFonts w:ascii="Symbol" w:hAnsi="Symbol" w:cs="Symbol"/>
      <w:sz w:val="20"/>
    </w:rPr>
  </w:style>
  <w:style w:type="character" w:customStyle="1" w:styleId="WW8Num26z1">
    <w:name w:val="WW8Num26z1"/>
    <w:rsid w:val="009F7189"/>
    <w:rPr>
      <w:rFonts w:ascii="Courier New" w:hAnsi="Courier New" w:cs="Courier New"/>
      <w:sz w:val="20"/>
    </w:rPr>
  </w:style>
  <w:style w:type="character" w:customStyle="1" w:styleId="WW8Num26z2">
    <w:name w:val="WW8Num26z2"/>
    <w:rsid w:val="009F7189"/>
    <w:rPr>
      <w:rFonts w:ascii="Wingdings" w:hAnsi="Wingdings" w:cs="Wingdings"/>
      <w:sz w:val="20"/>
    </w:rPr>
  </w:style>
  <w:style w:type="character" w:customStyle="1" w:styleId="WW8Num27z0">
    <w:name w:val="WW8Num27z0"/>
    <w:rsid w:val="009F7189"/>
    <w:rPr>
      <w:rFonts w:ascii="Symbol" w:hAnsi="Symbol" w:cs="Symbol"/>
      <w:sz w:val="20"/>
    </w:rPr>
  </w:style>
  <w:style w:type="character" w:customStyle="1" w:styleId="WW8Num27z1">
    <w:name w:val="WW8Num27z1"/>
    <w:rsid w:val="009F7189"/>
    <w:rPr>
      <w:rFonts w:ascii="Courier New" w:hAnsi="Courier New" w:cs="Courier New"/>
      <w:sz w:val="20"/>
    </w:rPr>
  </w:style>
  <w:style w:type="character" w:customStyle="1" w:styleId="WW8Num27z2">
    <w:name w:val="WW8Num27z2"/>
    <w:rsid w:val="009F7189"/>
    <w:rPr>
      <w:rFonts w:ascii="Wingdings" w:hAnsi="Wingdings" w:cs="Wingdings"/>
      <w:sz w:val="20"/>
    </w:rPr>
  </w:style>
  <w:style w:type="character" w:customStyle="1" w:styleId="WW8Num28z0">
    <w:name w:val="WW8Num28z0"/>
    <w:rsid w:val="009F7189"/>
  </w:style>
  <w:style w:type="character" w:customStyle="1" w:styleId="WW8Num28z1">
    <w:name w:val="WW8Num28z1"/>
    <w:rsid w:val="009F7189"/>
  </w:style>
  <w:style w:type="character" w:customStyle="1" w:styleId="WW8Num28z2">
    <w:name w:val="WW8Num28z2"/>
    <w:rsid w:val="009F7189"/>
  </w:style>
  <w:style w:type="character" w:customStyle="1" w:styleId="WW8Num28z3">
    <w:name w:val="WW8Num28z3"/>
    <w:rsid w:val="009F7189"/>
  </w:style>
  <w:style w:type="character" w:customStyle="1" w:styleId="WW8Num28z4">
    <w:name w:val="WW8Num28z4"/>
    <w:rsid w:val="009F7189"/>
  </w:style>
  <w:style w:type="character" w:customStyle="1" w:styleId="WW8Num28z5">
    <w:name w:val="WW8Num28z5"/>
    <w:rsid w:val="009F7189"/>
  </w:style>
  <w:style w:type="character" w:customStyle="1" w:styleId="WW8Num28z6">
    <w:name w:val="WW8Num28z6"/>
    <w:rsid w:val="009F7189"/>
  </w:style>
  <w:style w:type="character" w:customStyle="1" w:styleId="WW8Num28z7">
    <w:name w:val="WW8Num28z7"/>
    <w:rsid w:val="009F7189"/>
  </w:style>
  <w:style w:type="character" w:customStyle="1" w:styleId="WW8Num28z8">
    <w:name w:val="WW8Num28z8"/>
    <w:rsid w:val="009F7189"/>
  </w:style>
  <w:style w:type="character" w:customStyle="1" w:styleId="WW8Num29z0">
    <w:name w:val="WW8Num29z0"/>
    <w:rsid w:val="009F7189"/>
  </w:style>
  <w:style w:type="character" w:customStyle="1" w:styleId="WW8Num29z1">
    <w:name w:val="WW8Num29z1"/>
    <w:rsid w:val="009F7189"/>
  </w:style>
  <w:style w:type="character" w:customStyle="1" w:styleId="WW8Num29z2">
    <w:name w:val="WW8Num29z2"/>
    <w:rsid w:val="009F7189"/>
  </w:style>
  <w:style w:type="character" w:customStyle="1" w:styleId="WW8Num29z3">
    <w:name w:val="WW8Num29z3"/>
    <w:rsid w:val="009F7189"/>
  </w:style>
  <w:style w:type="character" w:customStyle="1" w:styleId="WW8Num29z4">
    <w:name w:val="WW8Num29z4"/>
    <w:rsid w:val="009F7189"/>
  </w:style>
  <w:style w:type="character" w:customStyle="1" w:styleId="WW8Num29z5">
    <w:name w:val="WW8Num29z5"/>
    <w:rsid w:val="009F7189"/>
  </w:style>
  <w:style w:type="character" w:customStyle="1" w:styleId="WW8Num29z6">
    <w:name w:val="WW8Num29z6"/>
    <w:rsid w:val="009F7189"/>
  </w:style>
  <w:style w:type="character" w:customStyle="1" w:styleId="WW8Num29z7">
    <w:name w:val="WW8Num29z7"/>
    <w:rsid w:val="009F7189"/>
  </w:style>
  <w:style w:type="character" w:customStyle="1" w:styleId="WW8Num29z8">
    <w:name w:val="WW8Num29z8"/>
    <w:rsid w:val="009F7189"/>
  </w:style>
  <w:style w:type="character" w:customStyle="1" w:styleId="WW8Num30z0">
    <w:name w:val="WW8Num30z0"/>
    <w:rsid w:val="009F7189"/>
    <w:rPr>
      <w:rFonts w:ascii="Symbol" w:hAnsi="Symbol" w:cs="Symbol"/>
      <w:sz w:val="20"/>
    </w:rPr>
  </w:style>
  <w:style w:type="character" w:customStyle="1" w:styleId="WW8Num30z1">
    <w:name w:val="WW8Num30z1"/>
    <w:rsid w:val="009F7189"/>
    <w:rPr>
      <w:rFonts w:ascii="Courier New" w:hAnsi="Courier New" w:cs="Courier New"/>
      <w:sz w:val="20"/>
    </w:rPr>
  </w:style>
  <w:style w:type="character" w:customStyle="1" w:styleId="WW8Num30z2">
    <w:name w:val="WW8Num30z2"/>
    <w:rsid w:val="009F7189"/>
    <w:rPr>
      <w:rFonts w:ascii="Wingdings" w:hAnsi="Wingdings" w:cs="Wingdings"/>
      <w:sz w:val="20"/>
    </w:rPr>
  </w:style>
  <w:style w:type="character" w:customStyle="1" w:styleId="WW8Num31z0">
    <w:name w:val="WW8Num31z0"/>
    <w:rsid w:val="009F7189"/>
  </w:style>
  <w:style w:type="character" w:customStyle="1" w:styleId="WW8Num31z1">
    <w:name w:val="WW8Num31z1"/>
    <w:rsid w:val="009F7189"/>
  </w:style>
  <w:style w:type="character" w:customStyle="1" w:styleId="WW8Num31z2">
    <w:name w:val="WW8Num31z2"/>
    <w:rsid w:val="009F7189"/>
  </w:style>
  <w:style w:type="character" w:customStyle="1" w:styleId="WW8Num31z3">
    <w:name w:val="WW8Num31z3"/>
    <w:rsid w:val="009F7189"/>
  </w:style>
  <w:style w:type="character" w:customStyle="1" w:styleId="WW8Num31z4">
    <w:name w:val="WW8Num31z4"/>
    <w:rsid w:val="009F7189"/>
  </w:style>
  <w:style w:type="character" w:customStyle="1" w:styleId="WW8Num31z5">
    <w:name w:val="WW8Num31z5"/>
    <w:rsid w:val="009F7189"/>
  </w:style>
  <w:style w:type="character" w:customStyle="1" w:styleId="WW8Num31z6">
    <w:name w:val="WW8Num31z6"/>
    <w:rsid w:val="009F7189"/>
  </w:style>
  <w:style w:type="character" w:customStyle="1" w:styleId="WW8Num31z7">
    <w:name w:val="WW8Num31z7"/>
    <w:rsid w:val="009F7189"/>
  </w:style>
  <w:style w:type="character" w:customStyle="1" w:styleId="WW8Num31z8">
    <w:name w:val="WW8Num31z8"/>
    <w:rsid w:val="009F7189"/>
  </w:style>
  <w:style w:type="character" w:customStyle="1" w:styleId="WW8Num32z0">
    <w:name w:val="WW8Num32z0"/>
    <w:rsid w:val="009F7189"/>
    <w:rPr>
      <w:rFonts w:ascii="Symbol" w:hAnsi="Symbol" w:cs="Symbol"/>
      <w:sz w:val="20"/>
    </w:rPr>
  </w:style>
  <w:style w:type="character" w:customStyle="1" w:styleId="WW8Num32z1">
    <w:name w:val="WW8Num32z1"/>
    <w:rsid w:val="009F7189"/>
    <w:rPr>
      <w:rFonts w:ascii="Courier New" w:hAnsi="Courier New" w:cs="Courier New"/>
      <w:sz w:val="20"/>
    </w:rPr>
  </w:style>
  <w:style w:type="character" w:customStyle="1" w:styleId="WW8Num32z2">
    <w:name w:val="WW8Num32z2"/>
    <w:rsid w:val="009F7189"/>
    <w:rPr>
      <w:rFonts w:ascii="Wingdings" w:hAnsi="Wingdings" w:cs="Wingdings"/>
      <w:sz w:val="20"/>
    </w:rPr>
  </w:style>
  <w:style w:type="character" w:customStyle="1" w:styleId="WW8Num33z0">
    <w:name w:val="WW8Num33z0"/>
    <w:rsid w:val="009F7189"/>
  </w:style>
  <w:style w:type="character" w:customStyle="1" w:styleId="WW8Num33z1">
    <w:name w:val="WW8Num33z1"/>
    <w:rsid w:val="009F7189"/>
  </w:style>
  <w:style w:type="character" w:customStyle="1" w:styleId="WW8Num33z2">
    <w:name w:val="WW8Num33z2"/>
    <w:rsid w:val="009F7189"/>
  </w:style>
  <w:style w:type="character" w:customStyle="1" w:styleId="WW8Num33z3">
    <w:name w:val="WW8Num33z3"/>
    <w:rsid w:val="009F7189"/>
  </w:style>
  <w:style w:type="character" w:customStyle="1" w:styleId="WW8Num33z4">
    <w:name w:val="WW8Num33z4"/>
    <w:rsid w:val="009F7189"/>
  </w:style>
  <w:style w:type="character" w:customStyle="1" w:styleId="WW8Num33z5">
    <w:name w:val="WW8Num33z5"/>
    <w:rsid w:val="009F7189"/>
  </w:style>
  <w:style w:type="character" w:customStyle="1" w:styleId="WW8Num33z6">
    <w:name w:val="WW8Num33z6"/>
    <w:rsid w:val="009F7189"/>
  </w:style>
  <w:style w:type="character" w:customStyle="1" w:styleId="WW8Num33z7">
    <w:name w:val="WW8Num33z7"/>
    <w:rsid w:val="009F7189"/>
  </w:style>
  <w:style w:type="character" w:customStyle="1" w:styleId="WW8Num33z8">
    <w:name w:val="WW8Num33z8"/>
    <w:rsid w:val="009F7189"/>
  </w:style>
  <w:style w:type="character" w:customStyle="1" w:styleId="WW8Num34z0">
    <w:name w:val="WW8Num34z0"/>
    <w:rsid w:val="009F7189"/>
  </w:style>
  <w:style w:type="character" w:customStyle="1" w:styleId="WW8Num34z1">
    <w:name w:val="WW8Num34z1"/>
    <w:rsid w:val="009F7189"/>
  </w:style>
  <w:style w:type="character" w:customStyle="1" w:styleId="WW8Num34z2">
    <w:name w:val="WW8Num34z2"/>
    <w:rsid w:val="009F7189"/>
  </w:style>
  <w:style w:type="character" w:customStyle="1" w:styleId="WW8Num34z3">
    <w:name w:val="WW8Num34z3"/>
    <w:rsid w:val="009F7189"/>
  </w:style>
  <w:style w:type="character" w:customStyle="1" w:styleId="WW8Num34z4">
    <w:name w:val="WW8Num34z4"/>
    <w:rsid w:val="009F7189"/>
  </w:style>
  <w:style w:type="character" w:customStyle="1" w:styleId="WW8Num34z5">
    <w:name w:val="WW8Num34z5"/>
    <w:rsid w:val="009F7189"/>
  </w:style>
  <w:style w:type="character" w:customStyle="1" w:styleId="WW8Num34z6">
    <w:name w:val="WW8Num34z6"/>
    <w:rsid w:val="009F7189"/>
  </w:style>
  <w:style w:type="character" w:customStyle="1" w:styleId="WW8Num34z7">
    <w:name w:val="WW8Num34z7"/>
    <w:rsid w:val="009F7189"/>
  </w:style>
  <w:style w:type="character" w:customStyle="1" w:styleId="WW8Num34z8">
    <w:name w:val="WW8Num34z8"/>
    <w:rsid w:val="009F7189"/>
  </w:style>
  <w:style w:type="character" w:customStyle="1" w:styleId="WW8Num35z0">
    <w:name w:val="WW8Num35z0"/>
    <w:rsid w:val="009F7189"/>
  </w:style>
  <w:style w:type="character" w:customStyle="1" w:styleId="WW8Num35z1">
    <w:name w:val="WW8Num35z1"/>
    <w:rsid w:val="009F7189"/>
  </w:style>
  <w:style w:type="character" w:customStyle="1" w:styleId="WW8Num35z2">
    <w:name w:val="WW8Num35z2"/>
    <w:rsid w:val="009F7189"/>
  </w:style>
  <w:style w:type="character" w:customStyle="1" w:styleId="WW8Num35z3">
    <w:name w:val="WW8Num35z3"/>
    <w:rsid w:val="009F7189"/>
  </w:style>
  <w:style w:type="character" w:customStyle="1" w:styleId="WW8Num35z4">
    <w:name w:val="WW8Num35z4"/>
    <w:rsid w:val="009F7189"/>
  </w:style>
  <w:style w:type="character" w:customStyle="1" w:styleId="WW8Num35z5">
    <w:name w:val="WW8Num35z5"/>
    <w:rsid w:val="009F7189"/>
  </w:style>
  <w:style w:type="character" w:customStyle="1" w:styleId="WW8Num35z6">
    <w:name w:val="WW8Num35z6"/>
    <w:rsid w:val="009F7189"/>
  </w:style>
  <w:style w:type="character" w:customStyle="1" w:styleId="WW8Num35z7">
    <w:name w:val="WW8Num35z7"/>
    <w:rsid w:val="009F7189"/>
  </w:style>
  <w:style w:type="character" w:customStyle="1" w:styleId="WW8Num35z8">
    <w:name w:val="WW8Num35z8"/>
    <w:rsid w:val="009F7189"/>
  </w:style>
  <w:style w:type="character" w:customStyle="1" w:styleId="WW8Num36z0">
    <w:name w:val="WW8Num36z0"/>
    <w:rsid w:val="009F7189"/>
    <w:rPr>
      <w:rFonts w:ascii="Symbol" w:hAnsi="Symbol" w:cs="Symbol"/>
      <w:sz w:val="20"/>
    </w:rPr>
  </w:style>
  <w:style w:type="character" w:customStyle="1" w:styleId="WW8Num36z1">
    <w:name w:val="WW8Num36z1"/>
    <w:rsid w:val="009F7189"/>
    <w:rPr>
      <w:rFonts w:ascii="Courier New" w:hAnsi="Courier New" w:cs="Courier New"/>
      <w:sz w:val="20"/>
    </w:rPr>
  </w:style>
  <w:style w:type="character" w:customStyle="1" w:styleId="WW8Num36z2">
    <w:name w:val="WW8Num36z2"/>
    <w:rsid w:val="009F7189"/>
    <w:rPr>
      <w:rFonts w:ascii="Wingdings" w:hAnsi="Wingdings" w:cs="Wingdings"/>
      <w:sz w:val="20"/>
    </w:rPr>
  </w:style>
  <w:style w:type="character" w:customStyle="1" w:styleId="WW8Num37z0">
    <w:name w:val="WW8Num37z0"/>
    <w:rsid w:val="009F7189"/>
    <w:rPr>
      <w:rFonts w:ascii="Symbol" w:eastAsia="Times New Roman" w:hAnsi="Symbol" w:cs="Symbol"/>
      <w:color w:val="000000"/>
      <w:sz w:val="20"/>
      <w:szCs w:val="24"/>
      <w:lang w:eastAsia="es-ES"/>
    </w:rPr>
  </w:style>
  <w:style w:type="character" w:customStyle="1" w:styleId="WW8Num37z1">
    <w:name w:val="WW8Num37z1"/>
    <w:rsid w:val="009F7189"/>
    <w:rPr>
      <w:rFonts w:ascii="Courier New" w:hAnsi="Courier New" w:cs="Courier New"/>
      <w:sz w:val="20"/>
    </w:rPr>
  </w:style>
  <w:style w:type="character" w:customStyle="1" w:styleId="WW8Num37z2">
    <w:name w:val="WW8Num37z2"/>
    <w:rsid w:val="009F7189"/>
    <w:rPr>
      <w:rFonts w:ascii="Wingdings" w:hAnsi="Wingdings" w:cs="Wingdings"/>
      <w:sz w:val="20"/>
    </w:rPr>
  </w:style>
  <w:style w:type="character" w:customStyle="1" w:styleId="WW8Num38z0">
    <w:name w:val="WW8Num38z0"/>
    <w:rsid w:val="009F7189"/>
  </w:style>
  <w:style w:type="character" w:customStyle="1" w:styleId="WW8Num38z1">
    <w:name w:val="WW8Num38z1"/>
    <w:rsid w:val="009F7189"/>
  </w:style>
  <w:style w:type="character" w:customStyle="1" w:styleId="WW8Num38z2">
    <w:name w:val="WW8Num38z2"/>
    <w:rsid w:val="009F7189"/>
  </w:style>
  <w:style w:type="character" w:customStyle="1" w:styleId="WW8Num38z3">
    <w:name w:val="WW8Num38z3"/>
    <w:rsid w:val="009F7189"/>
  </w:style>
  <w:style w:type="character" w:customStyle="1" w:styleId="WW8Num38z4">
    <w:name w:val="WW8Num38z4"/>
    <w:rsid w:val="009F7189"/>
  </w:style>
  <w:style w:type="character" w:customStyle="1" w:styleId="WW8Num38z5">
    <w:name w:val="WW8Num38z5"/>
    <w:rsid w:val="009F7189"/>
  </w:style>
  <w:style w:type="character" w:customStyle="1" w:styleId="WW8Num38z6">
    <w:name w:val="WW8Num38z6"/>
    <w:rsid w:val="009F7189"/>
  </w:style>
  <w:style w:type="character" w:customStyle="1" w:styleId="WW8Num38z7">
    <w:name w:val="WW8Num38z7"/>
    <w:rsid w:val="009F7189"/>
  </w:style>
  <w:style w:type="character" w:customStyle="1" w:styleId="WW8Num38z8">
    <w:name w:val="WW8Num38z8"/>
    <w:rsid w:val="009F7189"/>
  </w:style>
  <w:style w:type="character" w:customStyle="1" w:styleId="WW8Num39z0">
    <w:name w:val="WW8Num39z0"/>
    <w:rsid w:val="009F7189"/>
    <w:rPr>
      <w:rFonts w:ascii="Symbol" w:hAnsi="Symbol" w:cs="Symbol"/>
      <w:sz w:val="20"/>
    </w:rPr>
  </w:style>
  <w:style w:type="character" w:customStyle="1" w:styleId="WW8Num39z1">
    <w:name w:val="WW8Num39z1"/>
    <w:rsid w:val="009F7189"/>
    <w:rPr>
      <w:rFonts w:ascii="Courier New" w:hAnsi="Courier New" w:cs="Courier New"/>
      <w:sz w:val="20"/>
    </w:rPr>
  </w:style>
  <w:style w:type="character" w:customStyle="1" w:styleId="WW8Num39z2">
    <w:name w:val="WW8Num39z2"/>
    <w:rsid w:val="009F7189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F7189"/>
  </w:style>
  <w:style w:type="character" w:customStyle="1" w:styleId="EncabezadoCar">
    <w:name w:val="Encabezado Car"/>
    <w:rsid w:val="009F7189"/>
    <w:rPr>
      <w:sz w:val="22"/>
      <w:szCs w:val="22"/>
    </w:rPr>
  </w:style>
  <w:style w:type="character" w:customStyle="1" w:styleId="PiedepginaCar">
    <w:name w:val="Pie de página Car"/>
    <w:rsid w:val="009F7189"/>
    <w:rPr>
      <w:sz w:val="22"/>
      <w:szCs w:val="22"/>
    </w:rPr>
  </w:style>
  <w:style w:type="character" w:customStyle="1" w:styleId="TextodegloboCar">
    <w:name w:val="Texto de globo Car"/>
    <w:rsid w:val="009F7189"/>
    <w:rPr>
      <w:rFonts w:ascii="Tahoma" w:hAnsi="Tahoma" w:cs="Tahoma"/>
      <w:sz w:val="16"/>
      <w:szCs w:val="16"/>
    </w:rPr>
  </w:style>
  <w:style w:type="character" w:styleId="Hipervnculo">
    <w:name w:val="Hyperlink"/>
    <w:rsid w:val="009F7189"/>
    <w:rPr>
      <w:color w:val="0000FF"/>
      <w:u w:val="single"/>
    </w:rPr>
  </w:style>
  <w:style w:type="character" w:customStyle="1" w:styleId="Ttulo1Car">
    <w:name w:val="Título 1 Car"/>
    <w:rsid w:val="009F7189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apple-converted-space">
    <w:name w:val="apple-converted-space"/>
    <w:basedOn w:val="Fuentedeprrafopredeter1"/>
    <w:rsid w:val="009F7189"/>
  </w:style>
  <w:style w:type="character" w:customStyle="1" w:styleId="Ttulo2Car">
    <w:name w:val="Título 2 Car"/>
    <w:rsid w:val="009F71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WW-Absatz-Standardschriftart1">
    <w:name w:val="WW-Absatz-Standardschriftart1"/>
    <w:rsid w:val="009F7189"/>
  </w:style>
  <w:style w:type="paragraph" w:customStyle="1" w:styleId="Encabezado1">
    <w:name w:val="Encabezado1"/>
    <w:basedOn w:val="Normal"/>
    <w:next w:val="Textoindependiente"/>
    <w:rsid w:val="009F718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9F7189"/>
    <w:pPr>
      <w:spacing w:after="140" w:line="288" w:lineRule="auto"/>
    </w:pPr>
  </w:style>
  <w:style w:type="paragraph" w:styleId="Lista">
    <w:name w:val="List"/>
    <w:basedOn w:val="Textoindependiente"/>
    <w:rsid w:val="009F7189"/>
    <w:rPr>
      <w:rFonts w:cs="Mangal"/>
    </w:rPr>
  </w:style>
  <w:style w:type="paragraph" w:styleId="Descripcin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9F7189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9F7189"/>
    <w:pPr>
      <w:ind w:left="720"/>
      <w:contextualSpacing/>
    </w:pPr>
  </w:style>
  <w:style w:type="paragraph" w:styleId="Encabezado">
    <w:name w:val="header"/>
    <w:basedOn w:val="Normal"/>
    <w:rsid w:val="009F71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F718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9F71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F7189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-sub-western">
    <w:name w:val="ra-sub-western"/>
    <w:basedOn w:val="Normal"/>
    <w:rsid w:val="009F7189"/>
    <w:pPr>
      <w:spacing w:before="280" w:after="28" w:line="240" w:lineRule="auto"/>
      <w:ind w:firstLine="227"/>
    </w:pPr>
    <w:rPr>
      <w:rFonts w:ascii="Times New Roman" w:eastAsia="Times New Roman" w:hAnsi="Times New Roman"/>
      <w:sz w:val="24"/>
      <w:szCs w:val="24"/>
    </w:rPr>
  </w:style>
  <w:style w:type="paragraph" w:customStyle="1" w:styleId="Encabezado2">
    <w:name w:val="Encabezado2"/>
    <w:basedOn w:val="Normal"/>
    <w:rsid w:val="009F7189"/>
    <w:pPr>
      <w:widowControl w:val="0"/>
      <w:suppressLineNumbers/>
      <w:spacing w:after="0" w:line="240" w:lineRule="auto"/>
      <w:textAlignment w:val="baseline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western">
    <w:name w:val="western"/>
    <w:basedOn w:val="Normal"/>
    <w:rsid w:val="009F7189"/>
    <w:pPr>
      <w:spacing w:before="280" w:after="119" w:line="240" w:lineRule="auto"/>
    </w:pPr>
    <w:rPr>
      <w:rFonts w:ascii="Times New Roman" w:eastAsia="Times New Roman" w:hAnsi="Times New Roman"/>
      <w:color w:val="000000"/>
      <w:sz w:val="24"/>
      <w:szCs w:val="24"/>
      <w:lang w:val="es-ES"/>
    </w:rPr>
  </w:style>
  <w:style w:type="paragraph" w:customStyle="1" w:styleId="Contenidodelatabla">
    <w:name w:val="Contenido de la tabla"/>
    <w:basedOn w:val="Normal"/>
    <w:rsid w:val="009F7189"/>
    <w:pPr>
      <w:suppressLineNumbers/>
    </w:pPr>
  </w:style>
  <w:style w:type="paragraph" w:customStyle="1" w:styleId="Encabezadodelatabla">
    <w:name w:val="Encabezado de la tabla"/>
    <w:basedOn w:val="Contenidodelatabla"/>
    <w:rsid w:val="009F7189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407215"/>
    <w:rPr>
      <w:b/>
      <w:bCs/>
    </w:rPr>
  </w:style>
  <w:style w:type="paragraph" w:customStyle="1" w:styleId="Default">
    <w:name w:val="Default"/>
    <w:rsid w:val="00E763D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Hipervnculovisitado">
    <w:name w:val="FollowedHyperlink"/>
    <w:uiPriority w:val="99"/>
    <w:semiHidden/>
    <w:unhideWhenUsed/>
    <w:rsid w:val="00837A46"/>
    <w:rPr>
      <w:color w:val="800080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1E1ABE"/>
  </w:style>
  <w:style w:type="character" w:styleId="nfasis">
    <w:name w:val="Emphasis"/>
    <w:qFormat/>
    <w:rsid w:val="001E1ABE"/>
    <w:rPr>
      <w:i/>
      <w:iCs/>
    </w:rPr>
  </w:style>
  <w:style w:type="paragraph" w:customStyle="1" w:styleId="Encabezado3">
    <w:name w:val="Encabezado3"/>
    <w:basedOn w:val="Normal"/>
    <w:next w:val="Textoindependiente"/>
    <w:rsid w:val="001E7893"/>
    <w:pPr>
      <w:keepNext/>
      <w:widowControl w:val="0"/>
      <w:spacing w:before="240" w:after="120" w:line="240" w:lineRule="auto"/>
    </w:pPr>
    <w:rPr>
      <w:rFonts w:ascii="Arial" w:eastAsia="Droid Sans Fallback" w:hAnsi="Arial" w:cs="Lohit Hindi"/>
      <w:kern w:val="1"/>
      <w:sz w:val="28"/>
      <w:szCs w:val="28"/>
      <w:lang w:bidi="hi-IN"/>
    </w:rPr>
  </w:style>
  <w:style w:type="paragraph" w:customStyle="1" w:styleId="Ttulo11">
    <w:name w:val="Título 11"/>
    <w:basedOn w:val="Normal"/>
    <w:next w:val="Normal"/>
    <w:rsid w:val="001E7893"/>
    <w:pPr>
      <w:keepNext/>
      <w:widowControl w:val="0"/>
      <w:autoSpaceDN w:val="0"/>
      <w:spacing w:before="240" w:after="120" w:line="240" w:lineRule="auto"/>
      <w:textAlignment w:val="baseline"/>
      <w:outlineLvl w:val="0"/>
    </w:pPr>
    <w:rPr>
      <w:rFonts w:ascii="Arial" w:eastAsia="Droid Sans Fallback" w:hAnsi="Arial" w:cs="Lohit Hindi"/>
      <w:b/>
      <w:bCs/>
      <w:kern w:val="3"/>
      <w:sz w:val="28"/>
      <w:szCs w:val="28"/>
      <w:lang w:bidi="hi-IN"/>
    </w:rPr>
  </w:style>
  <w:style w:type="paragraph" w:styleId="HTMLconformatoprevio">
    <w:name w:val="HTML Preformatted"/>
    <w:basedOn w:val="Normal"/>
    <w:link w:val="HTMLconformatoprevioCar"/>
    <w:uiPriority w:val="99"/>
    <w:rsid w:val="00C6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64F"/>
    <w:rPr>
      <w:rFonts w:ascii="Courier New" w:hAnsi="Courier New" w:cs="Courier New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E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9A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zh-CN"/>
    </w:rPr>
  </w:style>
  <w:style w:type="character" w:customStyle="1" w:styleId="Textofuente">
    <w:name w:val="Texto fuente"/>
    <w:rsid w:val="005679AC"/>
    <w:rPr>
      <w:rFonts w:ascii="DejaVu Sans Mono" w:eastAsia="Droid Sans Fallback" w:hAnsi="DejaVu Sans Mono" w:cs="DejaVu Sans Mono"/>
    </w:rPr>
  </w:style>
  <w:style w:type="character" w:customStyle="1" w:styleId="Variable">
    <w:name w:val="Variable"/>
    <w:rsid w:val="005679AC"/>
    <w:rPr>
      <w:i/>
      <w:iCs/>
    </w:rPr>
  </w:style>
  <w:style w:type="paragraph" w:customStyle="1" w:styleId="Textopreformateado">
    <w:name w:val="Texto preformateado"/>
    <w:basedOn w:val="Normal"/>
    <w:rsid w:val="005679AC"/>
    <w:pPr>
      <w:widowControl w:val="0"/>
      <w:spacing w:after="0" w:line="240" w:lineRule="auto"/>
    </w:pPr>
    <w:rPr>
      <w:rFonts w:ascii="DejaVu Sans Mono" w:eastAsia="Droid Sans Fallback" w:hAnsi="DejaVu Sans Mono" w:cs="DejaVu Sans Mono"/>
      <w:kern w:val="1"/>
      <w:sz w:val="20"/>
      <w:szCs w:val="20"/>
      <w:lang w:val="es-ES" w:eastAsia="hi-IN" w:bidi="hi-IN"/>
    </w:rPr>
  </w:style>
  <w:style w:type="paragraph" w:customStyle="1" w:styleId="Encabezamientodelista">
    <w:name w:val="Encabezamiento de lista"/>
    <w:basedOn w:val="Normal"/>
    <w:next w:val="Contenidodelista"/>
    <w:rsid w:val="005679AC"/>
    <w:pPr>
      <w:widowControl w:val="0"/>
      <w:spacing w:after="0" w:line="240" w:lineRule="auto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paragraph" w:customStyle="1" w:styleId="Contenidodelista">
    <w:name w:val="Contenido de lista"/>
    <w:basedOn w:val="Normal"/>
    <w:rsid w:val="005679AC"/>
    <w:pPr>
      <w:widowControl w:val="0"/>
      <w:spacing w:after="0" w:line="240" w:lineRule="auto"/>
      <w:ind w:left="567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character" w:styleId="CdigoHTML">
    <w:name w:val="HTML Code"/>
    <w:basedOn w:val="Fuentedeprrafopredeter"/>
    <w:uiPriority w:val="99"/>
    <w:semiHidden/>
    <w:unhideWhenUsed/>
    <w:rsid w:val="005D4025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B1F5F"/>
    <w:pPr>
      <w:suppressAutoHyphens/>
      <w:autoSpaceDN w:val="0"/>
      <w:spacing w:after="200" w:line="276" w:lineRule="auto"/>
    </w:pPr>
    <w:rPr>
      <w:rFonts w:ascii="Calibri" w:eastAsia="Calibri" w:hAnsi="Calibri"/>
      <w:kern w:val="3"/>
      <w:sz w:val="22"/>
      <w:szCs w:val="22"/>
      <w:lang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015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2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4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4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9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_selectors.as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Links>
    <vt:vector size="12" baseType="variant">
      <vt:variant>
        <vt:i4>3997755</vt:i4>
      </vt:variant>
      <vt:variant>
        <vt:i4>3</vt:i4>
      </vt:variant>
      <vt:variant>
        <vt:i4>0</vt:i4>
      </vt:variant>
      <vt:variant>
        <vt:i4>5</vt:i4>
      </vt:variant>
      <vt:variant>
        <vt:lpwstr>https://filezilla-project.org/</vt:lpwstr>
      </vt:variant>
      <vt:variant>
        <vt:lpwstr/>
      </vt:variant>
      <vt:variant>
        <vt:i4>3014765</vt:i4>
      </vt:variant>
      <vt:variant>
        <vt:i4>0</vt:i4>
      </vt:variant>
      <vt:variant>
        <vt:i4>0</vt:i4>
      </vt:variant>
      <vt:variant>
        <vt:i4>5</vt:i4>
      </vt:variant>
      <vt:variant>
        <vt:lpwstr>http://es.kioskea.net/contents/349-comandos-ftp</vt:lpwstr>
      </vt:variant>
      <vt:variant>
        <vt:lpwstr>comandos-ftp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Idss</dc:creator>
  <cp:lastModifiedBy>Goenaga Aramburu, Iker</cp:lastModifiedBy>
  <cp:revision>2</cp:revision>
  <dcterms:created xsi:type="dcterms:W3CDTF">2021-11-22T22:54:00Z</dcterms:created>
  <dcterms:modified xsi:type="dcterms:W3CDTF">2021-11-22T22:54:00Z</dcterms:modified>
</cp:coreProperties>
</file>